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rPr>
        <w:id w:val="86558357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48" w:space="0" w:color="A9D6C1"/>
            </w:tblBorders>
            <w:tblLook w:val="04A0" w:firstRow="1" w:lastRow="0" w:firstColumn="1" w:lastColumn="0" w:noHBand="0" w:noVBand="1"/>
          </w:tblPr>
          <w:tblGrid>
            <w:gridCol w:w="7210"/>
          </w:tblGrid>
          <w:tr w:rsidR="00CB32E2" w14:paraId="38BA7D45" w14:textId="77777777" w:rsidTr="00CB32E2">
            <w:sdt>
              <w:sdtPr>
                <w:rPr>
                  <w:rFonts w:asciiTheme="majorHAnsi" w:eastAsiaTheme="majorEastAsia" w:hAnsiTheme="majorHAnsi" w:cstheme="majorBidi"/>
                </w:rPr>
                <w:alias w:val="Société"/>
                <w:id w:val="13406915"/>
                <w:placeholder>
                  <w:docPart w:val="DE8584A54D8248F5B550A0172A222707"/>
                </w:placeholder>
                <w:dataBinding w:prefixMappings="xmlns:ns0='http://schemas.openxmlformats.org/officeDocument/2006/extended-properties'" w:xpath="/ns0:Properties[1]/ns0:Company[1]" w:storeItemID="{6668398D-A668-4E3E-A5EB-62B293D839F1}"/>
                <w:text/>
              </w:sdtPr>
              <w:sdtEndPr>
                <w:rPr>
                  <w:rFonts w:ascii="Caviar Dreams" w:hAnsi="Caviar Dreams"/>
                  <w:b/>
                  <w:color w:val="189975"/>
                </w:rPr>
              </w:sdtEndPr>
              <w:sdtContent>
                <w:tc>
                  <w:tcPr>
                    <w:tcW w:w="7672" w:type="dxa"/>
                    <w:tcMar>
                      <w:top w:w="216" w:type="dxa"/>
                      <w:left w:w="115" w:type="dxa"/>
                      <w:bottom w:w="216" w:type="dxa"/>
                      <w:right w:w="115" w:type="dxa"/>
                    </w:tcMar>
                  </w:tcPr>
                  <w:p w14:paraId="28F4219E" w14:textId="7677DFD3" w:rsidR="00CB32E2" w:rsidRDefault="00C60DDD" w:rsidP="00CB32E2">
                    <w:pPr>
                      <w:pStyle w:val="Sansinterligne"/>
                      <w:rPr>
                        <w:rFonts w:asciiTheme="majorHAnsi" w:eastAsiaTheme="majorEastAsia" w:hAnsiTheme="majorHAnsi" w:cstheme="majorBidi"/>
                      </w:rPr>
                    </w:pPr>
                    <w:r>
                      <w:rPr>
                        <w:rFonts w:asciiTheme="majorHAnsi" w:eastAsiaTheme="majorEastAsia" w:hAnsiTheme="majorHAnsi" w:cstheme="majorBidi"/>
                      </w:rPr>
                      <w:t>Wyres</w:t>
                    </w:r>
                  </w:p>
                </w:tc>
              </w:sdtContent>
            </w:sdt>
          </w:tr>
          <w:tr w:rsidR="00CB32E2" w:rsidRPr="00F22E3C" w14:paraId="5ED5F1EF" w14:textId="77777777" w:rsidTr="00CB32E2">
            <w:tc>
              <w:tcPr>
                <w:tcW w:w="7672" w:type="dxa"/>
              </w:tcPr>
              <w:p w14:paraId="656495DB" w14:textId="4F5C5E16" w:rsidR="00CB32E2" w:rsidRPr="004B76A5" w:rsidRDefault="002B726B" w:rsidP="00764E60">
                <w:pPr>
                  <w:pStyle w:val="Sansinterligne"/>
                  <w:rPr>
                    <w:rFonts w:ascii="Arial" w:eastAsiaTheme="majorEastAsia" w:hAnsi="Arial" w:cs="Arial"/>
                    <w:color w:val="4F81BD" w:themeColor="accent1"/>
                    <w:sz w:val="80"/>
                    <w:szCs w:val="80"/>
                    <w:lang w:val="en-US"/>
                  </w:rPr>
                </w:pPr>
                <w:r w:rsidRPr="004B76A5">
                  <w:rPr>
                    <w:rFonts w:ascii="Arial" w:eastAsiaTheme="majorEastAsia" w:hAnsi="Arial" w:cs="Arial"/>
                    <w:b/>
                    <w:color w:val="189975"/>
                    <w:sz w:val="80"/>
                    <w:szCs w:val="80"/>
                    <w:lang w:val="en-US"/>
                  </w:rPr>
                  <w:t xml:space="preserve">Functional specification BLE </w:t>
                </w:r>
                <w:r w:rsidR="004B76A5" w:rsidRPr="004B76A5">
                  <w:rPr>
                    <w:rFonts w:ascii="Arial" w:eastAsiaTheme="majorEastAsia" w:hAnsi="Arial" w:cs="Arial"/>
                    <w:b/>
                    <w:color w:val="189975"/>
                    <w:sz w:val="80"/>
                    <w:szCs w:val="80"/>
                    <w:lang w:val="en-US"/>
                  </w:rPr>
                  <w:t>all-i</w:t>
                </w:r>
                <w:r w:rsidR="004B76A5">
                  <w:rPr>
                    <w:rFonts w:ascii="Arial" w:eastAsiaTheme="majorEastAsia" w:hAnsi="Arial" w:cs="Arial"/>
                    <w:b/>
                    <w:color w:val="189975"/>
                    <w:sz w:val="80"/>
                    <w:szCs w:val="80"/>
                    <w:lang w:val="en-US"/>
                  </w:rPr>
                  <w:t>n-one</w:t>
                </w:r>
                <w:ins w:id="0" w:author="Brian Wyld" w:date="2020-04-23T13:45:00Z">
                  <w:r w:rsidR="00F22E3C">
                    <w:rPr>
                      <w:rFonts w:ascii="Arial" w:eastAsiaTheme="majorEastAsia" w:hAnsi="Arial" w:cs="Arial"/>
                      <w:b/>
                      <w:color w:val="189975"/>
                      <w:sz w:val="80"/>
                      <w:szCs w:val="80"/>
                      <w:lang w:val="en-US"/>
                    </w:rPr>
                    <w:t xml:space="preserve"> V2</w:t>
                  </w:r>
                </w:ins>
              </w:p>
            </w:tc>
          </w:tr>
          <w:tr w:rsidR="00CB32E2" w:rsidRPr="001F2CCC" w14:paraId="7180922E" w14:textId="77777777" w:rsidTr="00CB32E2">
            <w:sdt>
              <w:sdtPr>
                <w:rPr>
                  <w:rFonts w:ascii="Arial" w:eastAsiaTheme="majorEastAsia" w:hAnsi="Arial" w:cs="Arial"/>
                  <w:color w:val="189975"/>
                </w:rPr>
                <w:alias w:val="Sous-titre"/>
                <w:id w:val="13406923"/>
                <w:placeholder>
                  <w:docPart w:val="BB1533C97B8446EC9616C9C239B00B7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0AF55EF" w14:textId="1EC23040" w:rsidR="00CB32E2" w:rsidRPr="001F2CCC" w:rsidRDefault="00F22E3C" w:rsidP="00CB32E2">
                    <w:pPr>
                      <w:pStyle w:val="Sansinterligne"/>
                      <w:rPr>
                        <w:rFonts w:ascii="Arial" w:eastAsiaTheme="majorEastAsia" w:hAnsi="Arial" w:cs="Arial"/>
                        <w:color w:val="189975"/>
                      </w:rPr>
                    </w:pPr>
                    <w:del w:id="1" w:author="Brian Wyld" w:date="2020-04-23T13:45:00Z">
                      <w:r w:rsidDel="00F22E3C">
                        <w:rPr>
                          <w:rFonts w:ascii="Arial" w:eastAsiaTheme="majorEastAsia" w:hAnsi="Arial" w:cs="Arial"/>
                          <w:color w:val="189975"/>
                        </w:rPr>
                        <w:delText>Année 2018</w:delText>
                      </w:r>
                    </w:del>
                    <w:ins w:id="2" w:author="Brian Wyld" w:date="2020-04-23T13:45:00Z">
                      <w:r>
                        <w:rPr>
                          <w:rFonts w:ascii="Arial" w:eastAsiaTheme="majorEastAsia" w:hAnsi="Arial" w:cs="Arial"/>
                          <w:color w:val="189975"/>
                        </w:rPr>
                        <w:t>Année 20</w:t>
                      </w:r>
                      <w:r>
                        <w:rPr>
                          <w:rFonts w:ascii="Arial" w:eastAsiaTheme="majorEastAsia" w:hAnsi="Arial" w:cs="Arial"/>
                          <w:color w:val="189975"/>
                        </w:rPr>
                        <w:t>20</w:t>
                      </w:r>
                    </w:ins>
                  </w:p>
                </w:tc>
              </w:sdtContent>
            </w:sdt>
          </w:tr>
        </w:tbl>
        <w:p w14:paraId="6C74DF2D" w14:textId="77777777" w:rsidR="00CB32E2" w:rsidRPr="001F2CCC" w:rsidRDefault="00CB32E2">
          <w:pPr>
            <w:rPr>
              <w:rFonts w:ascii="Arial" w:hAnsi="Arial" w:cs="Arial"/>
              <w:color w:val="189975"/>
            </w:rPr>
          </w:pPr>
          <w:r w:rsidRPr="001F2CCC">
            <w:rPr>
              <w:rFonts w:ascii="Arial" w:hAnsi="Arial" w:cs="Arial"/>
              <w:noProof/>
              <w:color w:val="189975"/>
              <w:lang w:eastAsia="fr-FR"/>
            </w:rPr>
            <w:drawing>
              <wp:anchor distT="0" distB="0" distL="114300" distR="114300" simplePos="0" relativeHeight="251658240" behindDoc="0" locked="0" layoutInCell="1" allowOverlap="1" wp14:anchorId="79D4CC09" wp14:editId="73A45F71">
                <wp:simplePos x="0" y="0"/>
                <wp:positionH relativeFrom="column">
                  <wp:posOffset>-61595</wp:posOffset>
                </wp:positionH>
                <wp:positionV relativeFrom="paragraph">
                  <wp:posOffset>147955</wp:posOffset>
                </wp:positionV>
                <wp:extent cx="1905000" cy="1514475"/>
                <wp:effectExtent l="19050" t="0" r="0" b="0"/>
                <wp:wrapThrough wrapText="bothSides">
                  <wp:wrapPolygon edited="0">
                    <wp:start x="-216" y="0"/>
                    <wp:lineTo x="-216" y="21464"/>
                    <wp:lineTo x="21600" y="21464"/>
                    <wp:lineTo x="21600" y="0"/>
                    <wp:lineTo x="-216" y="0"/>
                  </wp:wrapPolygon>
                </wp:wrapThrough>
                <wp:docPr id="4" name="Image 1" descr="C:\Users\Lorine\Documents\wyres\charte_graphique_finale\logo\jpg\logo_wyres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ine\Documents\wyres\charte_graphique_finale\logo\jpg\logo_wyres_couleur.jpg"/>
                        <pic:cNvPicPr>
                          <a:picLocks noChangeAspect="1" noChangeArrowheads="1"/>
                        </pic:cNvPicPr>
                      </pic:nvPicPr>
                      <pic:blipFill>
                        <a:blip r:embed="rId12" cstate="print"/>
                        <a:srcRect/>
                        <a:stretch>
                          <a:fillRect/>
                        </a:stretch>
                      </pic:blipFill>
                      <pic:spPr bwMode="auto">
                        <a:xfrm>
                          <a:off x="0" y="0"/>
                          <a:ext cx="1905000" cy="1514475"/>
                        </a:xfrm>
                        <a:prstGeom prst="rect">
                          <a:avLst/>
                        </a:prstGeom>
                        <a:noFill/>
                        <a:ln w="9525">
                          <a:noFill/>
                          <a:miter lim="800000"/>
                          <a:headEnd/>
                          <a:tailEnd/>
                        </a:ln>
                      </pic:spPr>
                    </pic:pic>
                  </a:graphicData>
                </a:graphic>
              </wp:anchor>
            </w:drawing>
          </w:r>
        </w:p>
        <w:p w14:paraId="5AA2B3E9" w14:textId="77777777" w:rsidR="00CB32E2" w:rsidRPr="001F2CCC" w:rsidRDefault="00CB32E2">
          <w:pPr>
            <w:rPr>
              <w:rFonts w:ascii="Arial" w:hAnsi="Arial" w:cs="Arial"/>
              <w:color w:val="189975"/>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CB32E2" w:rsidRPr="001F2CCC" w14:paraId="182740EF" w14:textId="77777777" w:rsidTr="00CB32E2">
            <w:tc>
              <w:tcPr>
                <w:tcW w:w="7442" w:type="dxa"/>
                <w:tcMar>
                  <w:top w:w="216" w:type="dxa"/>
                  <w:left w:w="115" w:type="dxa"/>
                  <w:bottom w:w="216" w:type="dxa"/>
                  <w:right w:w="115" w:type="dxa"/>
                </w:tcMar>
              </w:tcPr>
              <w:sdt>
                <w:sdtPr>
                  <w:rPr>
                    <w:rFonts w:ascii="Arial" w:hAnsi="Arial" w:cs="Arial"/>
                    <w:b/>
                    <w:color w:val="7F7F7F" w:themeColor="text1" w:themeTint="80"/>
                  </w:rPr>
                  <w:alias w:val="Auteur"/>
                  <w:id w:val="13406928"/>
                  <w:placeholder>
                    <w:docPart w:val="4C502179273540C9803B68E1FE4F9611"/>
                  </w:placeholder>
                  <w:dataBinding w:prefixMappings="xmlns:ns0='http://schemas.openxmlformats.org/package/2006/metadata/core-properties' xmlns:ns1='http://purl.org/dc/elements/1.1/'" w:xpath="/ns0:coreProperties[1]/ns1:creator[1]" w:storeItemID="{6C3C8BC8-F283-45AE-878A-BAB7291924A1}"/>
                  <w:text/>
                </w:sdtPr>
                <w:sdtEndPr/>
                <w:sdtContent>
                  <w:p w14:paraId="2EDCE782" w14:textId="6B38B128" w:rsidR="00CB32E2" w:rsidRPr="001F2CCC" w:rsidRDefault="004B76A5">
                    <w:pPr>
                      <w:pStyle w:val="Sansinterligne"/>
                      <w:rPr>
                        <w:rFonts w:ascii="Arial" w:hAnsi="Arial" w:cs="Arial"/>
                        <w:color w:val="189975"/>
                      </w:rPr>
                    </w:pPr>
                    <w:r>
                      <w:rPr>
                        <w:rFonts w:ascii="Arial" w:hAnsi="Arial" w:cs="Arial"/>
                        <w:b/>
                        <w:color w:val="7F7F7F" w:themeColor="text1" w:themeTint="80"/>
                      </w:rPr>
                      <w:t>Brian Wyld</w:t>
                    </w:r>
                  </w:p>
                </w:sdtContent>
              </w:sdt>
              <w:sdt>
                <w:sdtPr>
                  <w:rPr>
                    <w:rFonts w:ascii="Arial" w:hAnsi="Arial" w:cs="Arial"/>
                    <w:color w:val="189975"/>
                  </w:rPr>
                  <w:alias w:val="Date"/>
                  <w:id w:val="13406932"/>
                  <w:placeholder>
                    <w:docPart w:val="63AF20415E7E4D1E81203DF87706D420"/>
                  </w:placeholder>
                  <w:dataBinding w:prefixMappings="xmlns:ns0='http://schemas.microsoft.com/office/2006/coverPageProps'" w:xpath="/ns0:CoverPageProperties[1]/ns0:PublishDate[1]" w:storeItemID="{55AF091B-3C7A-41E3-B477-F2FDAA23CFDA}"/>
                  <w:date w:fullDate="2020-04-23T00:00:00Z">
                    <w:dateFormat w:val="dd/MM/yyyy"/>
                    <w:lid w:val="fr-FR"/>
                    <w:storeMappedDataAs w:val="dateTime"/>
                    <w:calendar w:val="gregorian"/>
                  </w:date>
                </w:sdtPr>
                <w:sdtEndPr/>
                <w:sdtContent>
                  <w:p w14:paraId="6BAA3559" w14:textId="155BE0CA" w:rsidR="00CB32E2" w:rsidRPr="001F2CCC" w:rsidRDefault="004B76A5">
                    <w:pPr>
                      <w:pStyle w:val="Sansinterligne"/>
                      <w:rPr>
                        <w:rFonts w:ascii="Arial" w:hAnsi="Arial" w:cs="Arial"/>
                        <w:color w:val="189975"/>
                      </w:rPr>
                    </w:pPr>
                    <w:del w:id="3" w:author="Brian Wyld" w:date="2020-04-23T13:46:00Z">
                      <w:r w:rsidDel="00F22E3C">
                        <w:rPr>
                          <w:rFonts w:ascii="Arial" w:hAnsi="Arial" w:cs="Arial"/>
                          <w:color w:val="189975"/>
                        </w:rPr>
                        <w:delText>22/11/2018</w:delText>
                      </w:r>
                    </w:del>
                    <w:ins w:id="4" w:author="Brian Wyld" w:date="2020-04-23T13:46:00Z">
                      <w:r w:rsidR="00F22E3C">
                        <w:rPr>
                          <w:rFonts w:ascii="Arial" w:hAnsi="Arial" w:cs="Arial"/>
                          <w:color w:val="189975"/>
                        </w:rPr>
                        <w:t>23/04/2020</w:t>
                      </w:r>
                    </w:ins>
                  </w:p>
                </w:sdtContent>
              </w:sdt>
              <w:p w14:paraId="7BCD9057" w14:textId="77777777" w:rsidR="00CB32E2" w:rsidRPr="001F2CCC" w:rsidRDefault="00CB32E2">
                <w:pPr>
                  <w:pStyle w:val="Sansinterligne"/>
                  <w:rPr>
                    <w:rFonts w:ascii="Arial" w:hAnsi="Arial" w:cs="Arial"/>
                    <w:color w:val="189975"/>
                  </w:rPr>
                </w:pPr>
              </w:p>
            </w:tc>
          </w:tr>
          <w:tr w:rsidR="00991AA3" w:rsidRPr="001F2CCC" w14:paraId="632A6F92" w14:textId="77777777" w:rsidTr="00CB32E2">
            <w:tc>
              <w:tcPr>
                <w:tcW w:w="7442" w:type="dxa"/>
                <w:tcMar>
                  <w:top w:w="216" w:type="dxa"/>
                  <w:left w:w="115" w:type="dxa"/>
                  <w:bottom w:w="216" w:type="dxa"/>
                  <w:right w:w="115" w:type="dxa"/>
                </w:tcMar>
              </w:tcPr>
              <w:p w14:paraId="34F2D6E2" w14:textId="77777777" w:rsidR="00991AA3" w:rsidRDefault="00991AA3">
                <w:pPr>
                  <w:pStyle w:val="Sansinterligne"/>
                  <w:rPr>
                    <w:rFonts w:ascii="Arial" w:hAnsi="Arial" w:cs="Arial"/>
                    <w:b/>
                    <w:color w:val="7F7F7F" w:themeColor="text1" w:themeTint="80"/>
                  </w:rPr>
                </w:pPr>
              </w:p>
            </w:tc>
          </w:tr>
        </w:tbl>
        <w:p w14:paraId="6E071B36" w14:textId="77777777" w:rsidR="00CB32E2" w:rsidRPr="00CB32E2" w:rsidRDefault="00CB32E2">
          <w:pPr>
            <w:rPr>
              <w:rFonts w:ascii="Caviar Dreams" w:hAnsi="Caviar Dreams"/>
              <w:color w:val="189975"/>
            </w:rPr>
          </w:pPr>
        </w:p>
        <w:p w14:paraId="21ABEB64" w14:textId="4CC9E7B9" w:rsidR="00CB32E2" w:rsidRDefault="00CB32E2">
          <w:r>
            <w:br w:type="page"/>
          </w:r>
        </w:p>
      </w:sdtContent>
    </w:sdt>
    <w:p w14:paraId="3ED388FD" w14:textId="5BB42D57" w:rsidR="00C60DDD" w:rsidRDefault="004B76A5" w:rsidP="00C60DDD">
      <w:pPr>
        <w:pStyle w:val="Titre1"/>
      </w:pPr>
      <w:bookmarkStart w:id="5" w:name="_Toc474332595"/>
      <w:r>
        <w:lastRenderedPageBreak/>
        <w:t xml:space="preserve">System </w:t>
      </w:r>
      <w:proofErr w:type="spellStart"/>
      <w:r>
        <w:t>overview</w:t>
      </w:r>
      <w:proofErr w:type="spellEnd"/>
    </w:p>
    <w:p w14:paraId="06FADA5A" w14:textId="6ECF3E5B" w:rsidR="004B76A5" w:rsidRDefault="004B76A5" w:rsidP="00BE0702"/>
    <w:p w14:paraId="59FE6538" w14:textId="63C5FB6D" w:rsidR="00C42B25" w:rsidRDefault="004B76A5" w:rsidP="00C42B25">
      <w:r>
        <w:rPr>
          <w:noProof/>
          <w:lang w:eastAsia="fr-FR"/>
        </w:rPr>
        <mc:AlternateContent>
          <mc:Choice Requires="wps">
            <w:drawing>
              <wp:anchor distT="0" distB="0" distL="114300" distR="114300" simplePos="0" relativeHeight="251772928" behindDoc="0" locked="0" layoutInCell="1" allowOverlap="1" wp14:anchorId="2BBC2DF1" wp14:editId="5B9942FC">
                <wp:simplePos x="0" y="0"/>
                <wp:positionH relativeFrom="column">
                  <wp:posOffset>5300980</wp:posOffset>
                </wp:positionH>
                <wp:positionV relativeFrom="paragraph">
                  <wp:posOffset>260985</wp:posOffset>
                </wp:positionV>
                <wp:extent cx="1009650" cy="533400"/>
                <wp:effectExtent l="0" t="0" r="19050" b="1905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533400"/>
                        </a:xfrm>
                        <a:prstGeom prst="rect">
                          <a:avLst/>
                        </a:prstGeom>
                        <a:solidFill>
                          <a:srgbClr val="FFFFFF"/>
                        </a:solidFill>
                        <a:ln w="9525">
                          <a:solidFill>
                            <a:srgbClr val="000000"/>
                          </a:solidFill>
                          <a:miter lim="800000"/>
                          <a:headEnd/>
                          <a:tailEnd/>
                        </a:ln>
                      </wps:spPr>
                      <wps:txbx>
                        <w:txbxContent>
                          <w:p w14:paraId="02BFD707" w14:textId="2D26647E" w:rsidR="005A05E1" w:rsidRDefault="005A05E1" w:rsidP="00D41842">
                            <w:pPr>
                              <w:jc w:val="center"/>
                            </w:pPr>
                            <w:r>
                              <w:t>App smartphone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BC2DF1" id="Rectangle 2" o:spid="_x0000_s1026" style="position:absolute;margin-left:417.4pt;margin-top:20.55pt;width:79.5pt;height:4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">
                <v:textbox>
                  <w:txbxContent>
                    <w:p w14:paraId="02BFD707" w14:textId="2D26647E" w:rsidR="005A05E1" w:rsidRDefault="005A05E1" w:rsidP="00D41842">
                      <w:pPr>
                        <w:jc w:val="center"/>
                      </w:pPr>
                      <w:r>
                        <w:t>App smartphone</w:t>
                      </w:r>
                    </w:p>
                  </w:txbxContent>
                </v:textbox>
              </v:rect>
            </w:pict>
          </mc:Fallback>
        </mc:AlternateContent>
      </w:r>
      <w:r w:rsidR="00C42B25">
        <w:rPr>
          <w:noProof/>
          <w:lang w:eastAsia="fr-FR"/>
        </w:rPr>
        <mc:AlternateContent>
          <mc:Choice Requires="wps">
            <w:drawing>
              <wp:anchor distT="45720" distB="45720" distL="114300" distR="114300" simplePos="0" relativeHeight="251752448" behindDoc="0" locked="0" layoutInCell="1" allowOverlap="1" wp14:anchorId="3505D4B4" wp14:editId="3BBDD7C1">
                <wp:simplePos x="0" y="0"/>
                <wp:positionH relativeFrom="column">
                  <wp:posOffset>1932305</wp:posOffset>
                </wp:positionH>
                <wp:positionV relativeFrom="paragraph">
                  <wp:posOffset>1945005</wp:posOffset>
                </wp:positionV>
                <wp:extent cx="1938020" cy="336550"/>
                <wp:effectExtent l="3175" t="0" r="1905" b="0"/>
                <wp:wrapSquare wrapText="bothSides"/>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02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AC9F3" w14:textId="77777777" w:rsidR="005A05E1" w:rsidRDefault="005A05E1" w:rsidP="00C42B25">
                            <w:r>
                              <w:t>Figure 1 Principe du système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05D4B4" id="_x0000_t202" coordsize="21600,21600" o:spt="202" path="m,l,21600r21600,l21600,xe">
                <v:stroke joinstyle="miter"/>
                <v:path gradientshapeok="t" o:connecttype="rect"/>
              </v:shapetype>
              <v:shape id="Text Box 9" o:spid="_x0000_s1027" type="#_x0000_t202" style="position:absolute;margin-left:152.15pt;margin-top:153.15pt;width:152.6pt;height:26.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" filled="f" stroked="f">
                <v:textbox>
                  <w:txbxContent>
                    <w:p w14:paraId="0FAAC9F3" w14:textId="77777777" w:rsidR="005A05E1" w:rsidRDefault="005A05E1" w:rsidP="00C42B25">
                      <w:r>
                        <w:t>Figure 1 Principe du système</w:t>
                      </w:r>
                    </w:p>
                  </w:txbxContent>
                </v:textbox>
                <w10:wrap type="square"/>
              </v:shape>
            </w:pict>
          </mc:Fallback>
        </mc:AlternateContent>
      </w:r>
      <w:r w:rsidR="00A020BC">
        <w:rPr>
          <w:noProof/>
          <w:lang w:eastAsia="fr-FR"/>
        </w:rPr>
        <mc:AlternateContent>
          <mc:Choice Requires="wps">
            <w:drawing>
              <wp:anchor distT="45720" distB="45720" distL="114300" distR="114300" simplePos="0" relativeHeight="251787264" behindDoc="0" locked="0" layoutInCell="1" allowOverlap="1" wp14:anchorId="3B84FA19" wp14:editId="24193520">
                <wp:simplePos x="0" y="0"/>
                <wp:positionH relativeFrom="margin">
                  <wp:posOffset>4462780</wp:posOffset>
                </wp:positionH>
                <wp:positionV relativeFrom="paragraph">
                  <wp:posOffset>223520</wp:posOffset>
                </wp:positionV>
                <wp:extent cx="962025" cy="657225"/>
                <wp:effectExtent l="0" t="0" r="0" b="9525"/>
                <wp:wrapSquare wrapText="bothSides"/>
                <wp:docPr id="3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FD967" w14:textId="5F7B7140" w:rsidR="00A020BC" w:rsidRDefault="00A020BC" w:rsidP="00A020BC">
                            <w:r>
                              <w:t xml:space="preserve">BLE </w:t>
                            </w:r>
                            <w:proofErr w:type="spellStart"/>
                            <w:r>
                              <w:t>gatt</w:t>
                            </w:r>
                            <w:proofErr w:type="spellEnd"/>
                            <w:r>
                              <w:t xml:space="preserve"> ‘serial’ profile </w:t>
                            </w:r>
                            <w:proofErr w:type="spellStart"/>
                            <w:r>
                              <w:t>connection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4FA19" id="Text Box 7" o:spid="_x0000_s1028" type="#_x0000_t202" style="position:absolute;margin-left:351.4pt;margin-top:17.6pt;width:75.75pt;height:51.75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" filled="f" stroked="f">
                <v:textbox>
                  <w:txbxContent>
                    <w:p w14:paraId="74CFD967" w14:textId="5F7B7140" w:rsidR="00A020BC" w:rsidRDefault="00A020BC" w:rsidP="00A020BC">
                      <w:r>
                        <w:t xml:space="preserve">BLE </w:t>
                      </w:r>
                      <w:proofErr w:type="spellStart"/>
                      <w:r>
                        <w:t>gatt</w:t>
                      </w:r>
                      <w:proofErr w:type="spellEnd"/>
                      <w:r>
                        <w:t xml:space="preserve"> ‘serial’ profile </w:t>
                      </w:r>
                      <w:proofErr w:type="spellStart"/>
                      <w:r>
                        <w:t>connection</w:t>
                      </w:r>
                      <w:proofErr w:type="spellEnd"/>
                    </w:p>
                  </w:txbxContent>
                </v:textbox>
                <w10:wrap type="square" anchorx="margin"/>
              </v:shape>
            </w:pict>
          </mc:Fallback>
        </mc:AlternateContent>
      </w:r>
      <w:r>
        <w:rPr>
          <w:noProof/>
          <w:lang w:eastAsia="fr-FR"/>
        </w:rPr>
        <mc:AlternateContent>
          <mc:Choice Requires="wps">
            <w:drawing>
              <wp:anchor distT="0" distB="0" distL="114300" distR="114300" simplePos="0" relativeHeight="251779072" behindDoc="0" locked="0" layoutInCell="1" allowOverlap="1" wp14:anchorId="166F8EAA" wp14:editId="2AA3E632">
                <wp:simplePos x="0" y="0"/>
                <wp:positionH relativeFrom="column">
                  <wp:posOffset>4519931</wp:posOffset>
                </wp:positionH>
                <wp:positionV relativeFrom="paragraph">
                  <wp:posOffset>194944</wp:posOffset>
                </wp:positionV>
                <wp:extent cx="781050" cy="447675"/>
                <wp:effectExtent l="38100" t="76200" r="0" b="85725"/>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1050" cy="447675"/>
                        </a:xfrm>
                        <a:prstGeom prst="bentConnector3">
                          <a:avLst>
                            <a:gd name="adj1" fmla="val 50000"/>
                          </a:avLst>
                        </a:prstGeom>
                        <a:noFill/>
                        <a:ln w="9525">
                          <a:solidFill>
                            <a:srgbClr val="000000"/>
                          </a:solidFill>
                          <a:miter lim="800000"/>
                          <a:headEnd type="triangle"/>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43349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6" type="#_x0000_t34" style="position:absolute;margin-left:355.9pt;margin-top:15.35pt;width:61.5pt;height:35.2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">
                <v:stroke startarrow="block" endarrow="block"/>
              </v:shape>
            </w:pict>
          </mc:Fallback>
        </mc:AlternateContent>
      </w:r>
      <w:r>
        <w:rPr>
          <w:noProof/>
          <w:lang w:eastAsia="fr-FR"/>
        </w:rPr>
        <mc:AlternateContent>
          <mc:Choice Requires="wps">
            <w:drawing>
              <wp:anchor distT="0" distB="0" distL="114300" distR="114300" simplePos="0" relativeHeight="251746304" behindDoc="0" locked="0" layoutInCell="1" allowOverlap="1" wp14:anchorId="19DDC811" wp14:editId="100EA009">
                <wp:simplePos x="0" y="0"/>
                <wp:positionH relativeFrom="column">
                  <wp:posOffset>500380</wp:posOffset>
                </wp:positionH>
                <wp:positionV relativeFrom="paragraph">
                  <wp:posOffset>194945</wp:posOffset>
                </wp:positionV>
                <wp:extent cx="1009650" cy="533400"/>
                <wp:effectExtent l="0" t="0" r="19050" b="1905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533400"/>
                        </a:xfrm>
                        <a:prstGeom prst="rect">
                          <a:avLst/>
                        </a:prstGeom>
                        <a:solidFill>
                          <a:srgbClr val="FFFFFF"/>
                        </a:solidFill>
                        <a:ln w="9525">
                          <a:solidFill>
                            <a:srgbClr val="000000"/>
                          </a:solidFill>
                          <a:miter lim="800000"/>
                          <a:headEnd/>
                          <a:tailEnd/>
                        </a:ln>
                      </wps:spPr>
                      <wps:txbx>
                        <w:txbxContent>
                          <w:p w14:paraId="1539D0C0" w14:textId="0B43481D" w:rsidR="005A05E1" w:rsidRDefault="005A05E1" w:rsidP="00D41842">
                            <w:pPr>
                              <w:jc w:val="center"/>
                            </w:pPr>
                            <w:r>
                              <w:t>Host  (UART) (W_BASE)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DC811" id="_x0000_s1029" style="position:absolute;margin-left:39.4pt;margin-top:15.35pt;width:79.5pt;height:4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">
                <v:textbox>
                  <w:txbxContent>
                    <w:p w14:paraId="1539D0C0" w14:textId="0B43481D" w:rsidR="005A05E1" w:rsidRDefault="005A05E1" w:rsidP="00D41842">
                      <w:pPr>
                        <w:jc w:val="center"/>
                      </w:pPr>
                      <w:r>
                        <w:t>Host  (UART) (W_BASE)</w:t>
                      </w:r>
                    </w:p>
                  </w:txbxContent>
                </v:textbox>
              </v:rect>
            </w:pict>
          </mc:Fallback>
        </mc:AlternateContent>
      </w:r>
    </w:p>
    <w:p w14:paraId="0F7E00DE" w14:textId="49998554" w:rsidR="00C42B25" w:rsidRDefault="00A020BC" w:rsidP="00C42B25">
      <w:r>
        <w:rPr>
          <w:noProof/>
          <w:lang w:eastAsia="fr-FR"/>
        </w:rPr>
        <mc:AlternateContent>
          <mc:Choice Requires="wps">
            <w:drawing>
              <wp:anchor distT="45720" distB="45720" distL="114300" distR="114300" simplePos="0" relativeHeight="251751424" behindDoc="0" locked="0" layoutInCell="1" allowOverlap="1" wp14:anchorId="7646E9AC" wp14:editId="326B9D67">
                <wp:simplePos x="0" y="0"/>
                <wp:positionH relativeFrom="margin">
                  <wp:posOffset>2948305</wp:posOffset>
                </wp:positionH>
                <wp:positionV relativeFrom="paragraph">
                  <wp:posOffset>233680</wp:posOffset>
                </wp:positionV>
                <wp:extent cx="723900" cy="301625"/>
                <wp:effectExtent l="0" t="0" r="0" b="3175"/>
                <wp:wrapSquare wrapText="bothSides"/>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1E3B9" w14:textId="1DB49458" w:rsidR="005A05E1" w:rsidRDefault="005A05E1" w:rsidP="00C42B25">
                            <w:r>
                              <w:t>UART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46E9AC" id="_x0000_s1030" type="#_x0000_t202" style="position:absolute;margin-left:232.15pt;margin-top:18.4pt;width:57pt;height:23.7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" filled="f" stroked="f">
                <v:textbox>
                  <w:txbxContent>
                    <w:p w14:paraId="13D1E3B9" w14:textId="1DB49458" w:rsidR="005A05E1" w:rsidRDefault="005A05E1" w:rsidP="00C42B25">
                      <w:r>
                        <w:t>UART</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750400" behindDoc="0" locked="0" layoutInCell="1" allowOverlap="1" wp14:anchorId="11BFB92D" wp14:editId="24187CE0">
                <wp:simplePos x="0" y="0"/>
                <wp:positionH relativeFrom="column">
                  <wp:posOffset>3634105</wp:posOffset>
                </wp:positionH>
                <wp:positionV relativeFrom="paragraph">
                  <wp:posOffset>233680</wp:posOffset>
                </wp:positionV>
                <wp:extent cx="904875" cy="698500"/>
                <wp:effectExtent l="0" t="0" r="0" b="6350"/>
                <wp:wrapSquare wrapText="bothSides"/>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1A19E" w14:textId="23FC1085" w:rsidR="005A05E1" w:rsidRDefault="005A05E1" w:rsidP="00C42B25">
                            <w:r>
                              <w:rPr>
                                <w:b/>
                              </w:rPr>
                              <w:t>Module BLE NRF51822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BFB92D" id="Text Box 6" o:spid="_x0000_s1031" type="#_x0000_t202" style="position:absolute;margin-left:286.15pt;margin-top:18.4pt;width:71.25pt;height:5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" filled="f" stroked="f">
                <v:textbox>
                  <w:txbxContent>
                    <w:p w14:paraId="1FF1A19E" w14:textId="23FC1085" w:rsidR="005A05E1" w:rsidRDefault="005A05E1" w:rsidP="00C42B25">
                      <w:r>
                        <w:rPr>
                          <w:b/>
                        </w:rPr>
                        <w:t>Module BLE NRF51822</w:t>
                      </w:r>
                    </w:p>
                  </w:txbxContent>
                </v:textbox>
                <w10:wrap type="square"/>
              </v:shape>
            </w:pict>
          </mc:Fallback>
        </mc:AlternateContent>
      </w:r>
      <w:r>
        <w:rPr>
          <w:noProof/>
          <w:lang w:eastAsia="fr-FR"/>
        </w:rPr>
        <mc:AlternateContent>
          <mc:Choice Requires="wps">
            <w:drawing>
              <wp:anchor distT="0" distB="0" distL="114300" distR="114300" simplePos="0" relativeHeight="251747328" behindDoc="0" locked="0" layoutInCell="1" allowOverlap="1" wp14:anchorId="73DBDBB5" wp14:editId="797D8DE6">
                <wp:simplePos x="0" y="0"/>
                <wp:positionH relativeFrom="column">
                  <wp:posOffset>3567430</wp:posOffset>
                </wp:positionH>
                <wp:positionV relativeFrom="paragraph">
                  <wp:posOffset>5080</wp:posOffset>
                </wp:positionV>
                <wp:extent cx="933450" cy="1035050"/>
                <wp:effectExtent l="0" t="0" r="19050" b="12700"/>
                <wp:wrapNone/>
                <wp:docPr id="2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035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808C5B" id="Rectangle 3" o:spid="_x0000_s1026" style="position:absolute;margin-left:280.9pt;margin-top:.4pt;width:73.5pt;height:8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"/>
            </w:pict>
          </mc:Fallback>
        </mc:AlternateContent>
      </w:r>
      <w:r w:rsidR="004B76A5">
        <w:rPr>
          <w:noProof/>
          <w:lang w:eastAsia="fr-FR"/>
        </w:rPr>
        <mc:AlternateContent>
          <mc:Choice Requires="wps">
            <w:drawing>
              <wp:anchor distT="0" distB="0" distL="114300" distR="114300" simplePos="0" relativeHeight="251764736" behindDoc="0" locked="0" layoutInCell="1" allowOverlap="1" wp14:anchorId="02AE26BC" wp14:editId="7338389D">
                <wp:simplePos x="0" y="0"/>
                <wp:positionH relativeFrom="column">
                  <wp:posOffset>1567180</wp:posOffset>
                </wp:positionH>
                <wp:positionV relativeFrom="paragraph">
                  <wp:posOffset>157480</wp:posOffset>
                </wp:positionV>
                <wp:extent cx="1600200" cy="333375"/>
                <wp:effectExtent l="0" t="0" r="57150" b="8572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33337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313E4C" id="AutoShape 4" o:spid="_x0000_s1026" type="#_x0000_t34" style="position:absolute;margin-left:123.4pt;margin-top:12.4pt;width:126pt;height:26.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">
                <v:stroke endarrow="block"/>
              </v:shape>
            </w:pict>
          </mc:Fallback>
        </mc:AlternateContent>
      </w:r>
    </w:p>
    <w:p w14:paraId="6FF41139" w14:textId="1E29EDF5" w:rsidR="00C42B25" w:rsidRDefault="00A020BC" w:rsidP="00C42B25">
      <w:r>
        <w:rPr>
          <w:noProof/>
          <w:lang w:eastAsia="fr-FR"/>
        </w:rPr>
        <mc:AlternateContent>
          <mc:Choice Requires="wps">
            <w:drawing>
              <wp:anchor distT="0" distB="0" distL="114300" distR="114300" simplePos="0" relativeHeight="251781120" behindDoc="0" locked="0" layoutInCell="1" allowOverlap="1" wp14:anchorId="188BF3F9" wp14:editId="26E9FD3A">
                <wp:simplePos x="0" y="0"/>
                <wp:positionH relativeFrom="column">
                  <wp:posOffset>4519930</wp:posOffset>
                </wp:positionH>
                <wp:positionV relativeFrom="paragraph">
                  <wp:posOffset>158115</wp:posOffset>
                </wp:positionV>
                <wp:extent cx="762000" cy="95250"/>
                <wp:effectExtent l="19050" t="76200" r="57150" b="95250"/>
                <wp:wrapNone/>
                <wp:docPr id="1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95250"/>
                        </a:xfrm>
                        <a:prstGeom prst="bentConnector3">
                          <a:avLst>
                            <a:gd name="adj1" fmla="val 50000"/>
                          </a:avLst>
                        </a:prstGeom>
                        <a:noFill/>
                        <a:ln w="9525">
                          <a:solidFill>
                            <a:srgbClr val="000000"/>
                          </a:solidFill>
                          <a:miter lim="800000"/>
                          <a:headEnd type="triangle"/>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8094D3" id="AutoShape 4" o:spid="_x0000_s1026" type="#_x0000_t34" style="position:absolute;margin-left:355.9pt;margin-top:12.45pt;width:60pt;height: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">
                <v:stroke startarrow="block" endarrow="block"/>
              </v:shape>
            </w:pict>
          </mc:Fallback>
        </mc:AlternateContent>
      </w:r>
      <w:r>
        <w:rPr>
          <w:noProof/>
          <w:lang w:eastAsia="fr-FR"/>
        </w:rPr>
        <mc:AlternateContent>
          <mc:Choice Requires="wps">
            <w:drawing>
              <wp:anchor distT="0" distB="0" distL="114300" distR="114300" simplePos="0" relativeHeight="251748352" behindDoc="0" locked="0" layoutInCell="1" allowOverlap="1" wp14:anchorId="56115EF8" wp14:editId="37584D23">
                <wp:simplePos x="0" y="0"/>
                <wp:positionH relativeFrom="column">
                  <wp:posOffset>3205480</wp:posOffset>
                </wp:positionH>
                <wp:positionV relativeFrom="paragraph">
                  <wp:posOffset>81914</wp:posOffset>
                </wp:positionV>
                <wp:extent cx="361950" cy="123825"/>
                <wp:effectExtent l="0" t="76200" r="0" b="28575"/>
                <wp:wrapNone/>
                <wp:docPr id="2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1238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EC53B9" id="AutoShape 4" o:spid="_x0000_s1026" type="#_x0000_t34" style="position:absolute;margin-left:252.4pt;margin-top:6.45pt;width:28.5pt;height:9.7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">
                <v:stroke endarrow="block"/>
              </v:shape>
            </w:pict>
          </mc:Fallback>
        </mc:AlternateContent>
      </w:r>
      <w:r w:rsidR="004B76A5">
        <w:rPr>
          <w:noProof/>
          <w:lang w:eastAsia="fr-FR"/>
        </w:rPr>
        <mc:AlternateContent>
          <mc:Choice Requires="wps">
            <w:drawing>
              <wp:anchor distT="0" distB="0" distL="114300" distR="114300" simplePos="0" relativeHeight="251774976" behindDoc="0" locked="0" layoutInCell="1" allowOverlap="1" wp14:anchorId="3F295BD0" wp14:editId="181B66A9">
                <wp:simplePos x="0" y="0"/>
                <wp:positionH relativeFrom="column">
                  <wp:posOffset>5300980</wp:posOffset>
                </wp:positionH>
                <wp:positionV relativeFrom="paragraph">
                  <wp:posOffset>5715</wp:posOffset>
                </wp:positionV>
                <wp:extent cx="1009650" cy="533400"/>
                <wp:effectExtent l="0" t="0" r="19050" b="1905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533400"/>
                        </a:xfrm>
                        <a:prstGeom prst="rect">
                          <a:avLst/>
                        </a:prstGeom>
                        <a:solidFill>
                          <a:srgbClr val="FFFFFF"/>
                        </a:solidFill>
                        <a:ln w="9525">
                          <a:solidFill>
                            <a:srgbClr val="000000"/>
                          </a:solidFill>
                          <a:miter lim="800000"/>
                          <a:headEnd/>
                          <a:tailEnd/>
                        </a:ln>
                      </wps:spPr>
                      <wps:txbx>
                        <w:txbxContent>
                          <w:p w14:paraId="3CD78FA9" w14:textId="358F87AA" w:rsidR="005A05E1" w:rsidRDefault="00A020BC" w:rsidP="00D41842">
                            <w:pPr>
                              <w:jc w:val="center"/>
                            </w:pPr>
                            <w:proofErr w:type="spellStart"/>
                            <w:r>
                              <w:t>Remote</w:t>
                            </w:r>
                            <w:proofErr w:type="spellEnd"/>
                            <w:r>
                              <w:t xml:space="preserve"> </w:t>
                            </w:r>
                            <w:r w:rsidR="005A05E1">
                              <w:t xml:space="preserve">BLE </w:t>
                            </w:r>
                            <w:proofErr w:type="spellStart"/>
                            <w:r w:rsidR="005A05E1">
                              <w:t>device</w:t>
                            </w:r>
                            <w:proofErr w:type="spellEnd"/>
                            <w:r w:rsidR="005A05E1">
                              <w:t xml:space="preserve"> (master)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95BD0" id="_x0000_s1032" style="position:absolute;margin-left:417.4pt;margin-top:.45pt;width:79.5pt;height: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">
                <v:textbox>
                  <w:txbxContent>
                    <w:p w14:paraId="3CD78FA9" w14:textId="358F87AA" w:rsidR="005A05E1" w:rsidRDefault="00A020BC" w:rsidP="00D41842">
                      <w:pPr>
                        <w:jc w:val="center"/>
                      </w:pPr>
                      <w:proofErr w:type="spellStart"/>
                      <w:r>
                        <w:t>Remote</w:t>
                      </w:r>
                      <w:proofErr w:type="spellEnd"/>
                      <w:r>
                        <w:t xml:space="preserve"> </w:t>
                      </w:r>
                      <w:r w:rsidR="005A05E1">
                        <w:t xml:space="preserve">BLE </w:t>
                      </w:r>
                      <w:proofErr w:type="spellStart"/>
                      <w:r w:rsidR="005A05E1">
                        <w:t>device</w:t>
                      </w:r>
                      <w:proofErr w:type="spellEnd"/>
                      <w:r w:rsidR="005A05E1">
                        <w:t xml:space="preserve"> (master)</w:t>
                      </w:r>
                    </w:p>
                  </w:txbxContent>
                </v:textbox>
              </v:rect>
            </w:pict>
          </mc:Fallback>
        </mc:AlternateContent>
      </w:r>
      <w:r w:rsidR="004B76A5">
        <w:rPr>
          <w:noProof/>
          <w:lang w:eastAsia="fr-FR"/>
        </w:rPr>
        <mc:AlternateContent>
          <mc:Choice Requires="wps">
            <w:drawing>
              <wp:anchor distT="0" distB="0" distL="114300" distR="114300" simplePos="0" relativeHeight="251770880" behindDoc="0" locked="0" layoutInCell="1" allowOverlap="1" wp14:anchorId="09C0860E" wp14:editId="753B1521">
                <wp:simplePos x="0" y="0"/>
                <wp:positionH relativeFrom="column">
                  <wp:posOffset>3014980</wp:posOffset>
                </wp:positionH>
                <wp:positionV relativeFrom="paragraph">
                  <wp:posOffset>262890</wp:posOffset>
                </wp:positionV>
                <wp:extent cx="190500" cy="152400"/>
                <wp:effectExtent l="0" t="76200" r="0" b="19050"/>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524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CA954" id="AutoShape 4" o:spid="_x0000_s1026" type="#_x0000_t34" style="position:absolute;margin-left:237.4pt;margin-top:20.7pt;width:15pt;height:12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">
                <v:stroke endarrow="block"/>
              </v:shape>
            </w:pict>
          </mc:Fallback>
        </mc:AlternateContent>
      </w:r>
      <w:r w:rsidR="004B76A5">
        <w:rPr>
          <w:noProof/>
          <w:lang w:eastAsia="fr-FR"/>
        </w:rPr>
        <mc:AlternateContent>
          <mc:Choice Requires="wps">
            <w:drawing>
              <wp:anchor distT="0" distB="0" distL="114300" distR="114300" simplePos="0" relativeHeight="251762688" behindDoc="0" locked="0" layoutInCell="1" allowOverlap="1" wp14:anchorId="5A98B64A" wp14:editId="1D67292A">
                <wp:simplePos x="0" y="0"/>
                <wp:positionH relativeFrom="column">
                  <wp:posOffset>519430</wp:posOffset>
                </wp:positionH>
                <wp:positionV relativeFrom="paragraph">
                  <wp:posOffset>234315</wp:posOffset>
                </wp:positionV>
                <wp:extent cx="1009650" cy="533400"/>
                <wp:effectExtent l="0" t="0" r="1905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533400"/>
                        </a:xfrm>
                        <a:prstGeom prst="rect">
                          <a:avLst/>
                        </a:prstGeom>
                        <a:solidFill>
                          <a:srgbClr val="FFFFFF"/>
                        </a:solidFill>
                        <a:ln w="9525">
                          <a:solidFill>
                            <a:srgbClr val="000000"/>
                          </a:solidFill>
                          <a:miter lim="800000"/>
                          <a:headEnd/>
                          <a:tailEnd/>
                        </a:ln>
                      </wps:spPr>
                      <wps:txbx>
                        <w:txbxContent>
                          <w:p w14:paraId="70B7FACF" w14:textId="161ECA35" w:rsidR="005A05E1" w:rsidRDefault="005A05E1" w:rsidP="00D41842">
                            <w:pPr>
                              <w:jc w:val="center"/>
                            </w:pPr>
                            <w:r>
                              <w:t>Host (USB) (W_BASE)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8B64A" id="_x0000_s1033" style="position:absolute;margin-left:40.9pt;margin-top:18.45pt;width:79.5pt;height:4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">
                <v:textbox>
                  <w:txbxContent>
                    <w:p w14:paraId="70B7FACF" w14:textId="161ECA35" w:rsidR="005A05E1" w:rsidRDefault="005A05E1" w:rsidP="00D41842">
                      <w:pPr>
                        <w:jc w:val="center"/>
                      </w:pPr>
                      <w:r>
                        <w:t>Host (USB) (W_BASE)</w:t>
                      </w:r>
                    </w:p>
                  </w:txbxContent>
                </v:textbox>
              </v:rect>
            </w:pict>
          </mc:Fallback>
        </mc:AlternateContent>
      </w:r>
    </w:p>
    <w:p w14:paraId="0145A9FA" w14:textId="26F32598" w:rsidR="00C42B25" w:rsidRPr="00D41842" w:rsidRDefault="00A020BC" w:rsidP="00C42B25">
      <w:pPr>
        <w:rPr>
          <w:lang w:val="en-US"/>
        </w:rPr>
      </w:pPr>
      <w:r>
        <w:rPr>
          <w:noProof/>
          <w:lang w:eastAsia="fr-FR"/>
        </w:rPr>
        <mc:AlternateContent>
          <mc:Choice Requires="wps">
            <w:drawing>
              <wp:anchor distT="0" distB="0" distL="114300" distR="114300" simplePos="0" relativeHeight="251783168" behindDoc="0" locked="0" layoutInCell="1" allowOverlap="1" wp14:anchorId="3064A4C7" wp14:editId="3D98A99B">
                <wp:simplePos x="0" y="0"/>
                <wp:positionH relativeFrom="column">
                  <wp:posOffset>4586605</wp:posOffset>
                </wp:positionH>
                <wp:positionV relativeFrom="paragraph">
                  <wp:posOffset>187961</wp:posOffset>
                </wp:positionV>
                <wp:extent cx="723900" cy="381000"/>
                <wp:effectExtent l="0" t="0" r="57150" b="95250"/>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3810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7F1DA" id="AutoShape 4" o:spid="_x0000_s1026" type="#_x0000_t34" style="position:absolute;margin-left:361.15pt;margin-top:14.8pt;width:57pt;height:30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">
                <v:stroke endarrow="block"/>
              </v:shape>
            </w:pict>
          </mc:Fallback>
        </mc:AlternateContent>
      </w:r>
      <w:r w:rsidR="004B76A5">
        <w:rPr>
          <w:noProof/>
          <w:lang w:eastAsia="fr-FR"/>
        </w:rPr>
        <mc:AlternateContent>
          <mc:Choice Requires="wps">
            <w:drawing>
              <wp:anchor distT="0" distB="0" distL="114300" distR="114300" simplePos="0" relativeHeight="251768832" behindDoc="0" locked="0" layoutInCell="1" allowOverlap="1" wp14:anchorId="0D366AA3" wp14:editId="0EBD0303">
                <wp:simplePos x="0" y="0"/>
                <wp:positionH relativeFrom="column">
                  <wp:posOffset>2129155</wp:posOffset>
                </wp:positionH>
                <wp:positionV relativeFrom="paragraph">
                  <wp:posOffset>6985</wp:posOffset>
                </wp:positionV>
                <wp:extent cx="838200" cy="314325"/>
                <wp:effectExtent l="0" t="0" r="19050" b="28575"/>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14325"/>
                        </a:xfrm>
                        <a:prstGeom prst="rect">
                          <a:avLst/>
                        </a:prstGeom>
                        <a:solidFill>
                          <a:srgbClr val="FFFFFF"/>
                        </a:solidFill>
                        <a:ln w="9525">
                          <a:solidFill>
                            <a:srgbClr val="000000"/>
                          </a:solidFill>
                          <a:miter lim="800000"/>
                          <a:headEnd/>
                          <a:tailEnd/>
                        </a:ln>
                      </wps:spPr>
                      <wps:txbx>
                        <w:txbxContent>
                          <w:p w14:paraId="2A636DE8" w14:textId="5E88FA3F" w:rsidR="005A05E1" w:rsidRDefault="005A05E1" w:rsidP="00D41842">
                            <w:pPr>
                              <w:jc w:val="center"/>
                            </w:pPr>
                            <w:r>
                              <w:t>USB/UART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66AA3" id="_x0000_s1034" style="position:absolute;margin-left:167.65pt;margin-top:.55pt;width:66pt;height:24.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">
                <v:textbox>
                  <w:txbxContent>
                    <w:p w14:paraId="2A636DE8" w14:textId="5E88FA3F" w:rsidR="005A05E1" w:rsidRDefault="005A05E1" w:rsidP="00D41842">
                      <w:pPr>
                        <w:jc w:val="center"/>
                      </w:pPr>
                      <w:r>
                        <w:t>USB/UART</w:t>
                      </w:r>
                    </w:p>
                  </w:txbxContent>
                </v:textbox>
              </v:rect>
            </w:pict>
          </mc:Fallback>
        </mc:AlternateContent>
      </w:r>
      <w:r w:rsidR="004B76A5">
        <w:rPr>
          <w:noProof/>
          <w:lang w:eastAsia="fr-FR"/>
        </w:rPr>
        <mc:AlternateContent>
          <mc:Choice Requires="wps">
            <w:drawing>
              <wp:anchor distT="0" distB="0" distL="114300" distR="114300" simplePos="0" relativeHeight="251766784" behindDoc="0" locked="0" layoutInCell="1" allowOverlap="1" wp14:anchorId="56181A5A" wp14:editId="5F66E596">
                <wp:simplePos x="0" y="0"/>
                <wp:positionH relativeFrom="column">
                  <wp:posOffset>1557655</wp:posOffset>
                </wp:positionH>
                <wp:positionV relativeFrom="paragraph">
                  <wp:posOffset>73659</wp:posOffset>
                </wp:positionV>
                <wp:extent cx="581025" cy="190500"/>
                <wp:effectExtent l="0" t="76200" r="0" b="1905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025" cy="1905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77AC74" id="AutoShape 4" o:spid="_x0000_s1026" type="#_x0000_t34" style="position:absolute;margin-left:122.65pt;margin-top:5.8pt;width:45.75pt;height:1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">
                <v:stroke endarrow="block"/>
              </v:shape>
            </w:pict>
          </mc:Fallback>
        </mc:AlternateContent>
      </w:r>
    </w:p>
    <w:p w14:paraId="68968F72" w14:textId="00AA7911" w:rsidR="00C42B25" w:rsidRPr="00D41842" w:rsidRDefault="00A020BC" w:rsidP="00C42B25">
      <w:pPr>
        <w:rPr>
          <w:lang w:val="en-US"/>
        </w:rPr>
      </w:pPr>
      <w:r>
        <w:rPr>
          <w:noProof/>
          <w:lang w:eastAsia="fr-FR"/>
        </w:rPr>
        <mc:AlternateContent>
          <mc:Choice Requires="wps">
            <w:drawing>
              <wp:anchor distT="45720" distB="45720" distL="114300" distR="114300" simplePos="0" relativeHeight="251785216" behindDoc="0" locked="0" layoutInCell="1" allowOverlap="1" wp14:anchorId="6CEC9EFF" wp14:editId="56629C76">
                <wp:simplePos x="0" y="0"/>
                <wp:positionH relativeFrom="margin">
                  <wp:posOffset>4453255</wp:posOffset>
                </wp:positionH>
                <wp:positionV relativeFrom="paragraph">
                  <wp:posOffset>169545</wp:posOffset>
                </wp:positionV>
                <wp:extent cx="752475" cy="469900"/>
                <wp:effectExtent l="0" t="0" r="0" b="6350"/>
                <wp:wrapSquare wrapText="bothSides"/>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16B6F" w14:textId="5F7C6175" w:rsidR="00A020BC" w:rsidRDefault="00A020BC" w:rsidP="00A020BC">
                            <w:r>
                              <w:t>iBeacon frames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EC9EFF" id="_x0000_s1035" type="#_x0000_t202" style="position:absolute;margin-left:350.65pt;margin-top:13.35pt;width:59.25pt;height:37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" filled="f" stroked="f">
                <v:textbox>
                  <w:txbxContent>
                    <w:p w14:paraId="50816B6F" w14:textId="5F7C6175" w:rsidR="00A020BC" w:rsidRDefault="00A020BC" w:rsidP="00A020BC">
                      <w:r>
                        <w:t>iBeacon frames</w:t>
                      </w:r>
                    </w:p>
                  </w:txbxContent>
                </v:textbox>
                <w10:wrap type="square" anchorx="margin"/>
              </v:shape>
            </w:pict>
          </mc:Fallback>
        </mc:AlternateContent>
      </w:r>
      <w:r w:rsidR="004B76A5">
        <w:rPr>
          <w:noProof/>
          <w:lang w:eastAsia="fr-FR"/>
        </w:rPr>
        <mc:AlternateContent>
          <mc:Choice Requires="wps">
            <w:drawing>
              <wp:anchor distT="0" distB="0" distL="114300" distR="114300" simplePos="0" relativeHeight="251777024" behindDoc="0" locked="0" layoutInCell="1" allowOverlap="1" wp14:anchorId="1EDD087C" wp14:editId="6C8DD677">
                <wp:simplePos x="0" y="0"/>
                <wp:positionH relativeFrom="column">
                  <wp:posOffset>5310505</wp:posOffset>
                </wp:positionH>
                <wp:positionV relativeFrom="paragraph">
                  <wp:posOffset>7620</wp:posOffset>
                </wp:positionV>
                <wp:extent cx="1009650" cy="533400"/>
                <wp:effectExtent l="0" t="0" r="19050" b="19050"/>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533400"/>
                        </a:xfrm>
                        <a:prstGeom prst="rect">
                          <a:avLst/>
                        </a:prstGeom>
                        <a:solidFill>
                          <a:srgbClr val="FFFFFF"/>
                        </a:solidFill>
                        <a:ln w="9525">
                          <a:solidFill>
                            <a:srgbClr val="000000"/>
                          </a:solidFill>
                          <a:miter lim="800000"/>
                          <a:headEnd/>
                          <a:tailEnd/>
                        </a:ln>
                      </wps:spPr>
                      <wps:txbx>
                        <w:txbxContent>
                          <w:p w14:paraId="206B8A42" w14:textId="5C6A3CC8" w:rsidR="005A05E1" w:rsidRDefault="005A05E1" w:rsidP="00D41842">
                            <w:pPr>
                              <w:jc w:val="center"/>
                            </w:pPr>
                            <w:r>
                              <w:t xml:space="preserve">BLE </w:t>
                            </w:r>
                            <w:proofErr w:type="spellStart"/>
                            <w:r>
                              <w:t>device</w:t>
                            </w:r>
                            <w:proofErr w:type="spellEnd"/>
                            <w:r>
                              <w:t xml:space="preserve"> (scanner)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D087C" id="_x0000_s1036" style="position:absolute;margin-left:418.15pt;margin-top:.6pt;width:79.5pt;height:4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">
                <v:textbox>
                  <w:txbxContent>
                    <w:p w14:paraId="206B8A42" w14:textId="5C6A3CC8" w:rsidR="005A05E1" w:rsidRDefault="005A05E1" w:rsidP="00D41842">
                      <w:pPr>
                        <w:jc w:val="center"/>
                      </w:pPr>
                      <w:r>
                        <w:t xml:space="preserve">BLE </w:t>
                      </w:r>
                      <w:proofErr w:type="spellStart"/>
                      <w:r>
                        <w:t>device</w:t>
                      </w:r>
                      <w:proofErr w:type="spellEnd"/>
                      <w:r>
                        <w:t xml:space="preserve"> (scanner)</w:t>
                      </w:r>
                    </w:p>
                  </w:txbxContent>
                </v:textbox>
              </v:rect>
            </w:pict>
          </mc:Fallback>
        </mc:AlternateContent>
      </w:r>
    </w:p>
    <w:p w14:paraId="5E170ACA" w14:textId="620527C2" w:rsidR="00C42B25" w:rsidRPr="00D41842" w:rsidRDefault="00C42B25" w:rsidP="00C42B25">
      <w:pPr>
        <w:rPr>
          <w:lang w:val="en-US"/>
        </w:rPr>
      </w:pPr>
    </w:p>
    <w:p w14:paraId="53E7B916" w14:textId="7BB32541" w:rsidR="005C1ABB" w:rsidRPr="00D41842" w:rsidRDefault="005C1ABB" w:rsidP="00C42B25">
      <w:pPr>
        <w:rPr>
          <w:lang w:val="en-US"/>
        </w:rPr>
      </w:pPr>
    </w:p>
    <w:p w14:paraId="6BF8FEDF" w14:textId="574D980C" w:rsidR="00583606" w:rsidRPr="00D41842" w:rsidRDefault="004B76A5" w:rsidP="00D41842">
      <w:pPr>
        <w:pStyle w:val="Titre2"/>
      </w:pPr>
      <w:proofErr w:type="spellStart"/>
      <w:r>
        <w:t>Functionalities</w:t>
      </w:r>
      <w:proofErr w:type="spellEnd"/>
    </w:p>
    <w:p w14:paraId="77F7848E" w14:textId="72FB7A1F" w:rsidR="00583606" w:rsidRDefault="00583606" w:rsidP="00583606">
      <w:pPr>
        <w:pStyle w:val="Paragraphedeliste"/>
        <w:numPr>
          <w:ilvl w:val="0"/>
          <w:numId w:val="10"/>
        </w:numPr>
        <w:rPr>
          <w:lang w:val="en-US"/>
        </w:rPr>
      </w:pPr>
      <w:r>
        <w:rPr>
          <w:lang w:val="en-US"/>
        </w:rPr>
        <w:t>iBeacon type advertising, with 3 different ‘slots’ with independent config:</w:t>
      </w:r>
    </w:p>
    <w:p w14:paraId="3488EC00" w14:textId="47EA243A" w:rsidR="00583606" w:rsidRDefault="00583606" w:rsidP="00583606">
      <w:pPr>
        <w:pStyle w:val="Paragraphedeliste"/>
        <w:numPr>
          <w:ilvl w:val="1"/>
          <w:numId w:val="10"/>
        </w:numPr>
        <w:rPr>
          <w:lang w:val="en-US"/>
        </w:rPr>
      </w:pPr>
      <w:r>
        <w:rPr>
          <w:lang w:val="en-US"/>
        </w:rPr>
        <w:t>UUID</w:t>
      </w:r>
    </w:p>
    <w:p w14:paraId="7C7C910C" w14:textId="1E9C637A" w:rsidR="00583606" w:rsidRDefault="00583606" w:rsidP="00583606">
      <w:pPr>
        <w:pStyle w:val="Paragraphedeliste"/>
        <w:numPr>
          <w:ilvl w:val="1"/>
          <w:numId w:val="10"/>
        </w:numPr>
        <w:rPr>
          <w:lang w:val="en-US"/>
        </w:rPr>
      </w:pPr>
      <w:r>
        <w:rPr>
          <w:lang w:val="en-US"/>
        </w:rPr>
        <w:t>Major/minor</w:t>
      </w:r>
    </w:p>
    <w:p w14:paraId="70A0F8CA" w14:textId="5652568A" w:rsidR="00583606" w:rsidRDefault="00583606" w:rsidP="00583606">
      <w:pPr>
        <w:pStyle w:val="Paragraphedeliste"/>
        <w:numPr>
          <w:ilvl w:val="1"/>
          <w:numId w:val="10"/>
        </w:numPr>
        <w:rPr>
          <w:lang w:val="en-US"/>
        </w:rPr>
      </w:pPr>
      <w:r>
        <w:rPr>
          <w:lang w:val="en-US"/>
        </w:rPr>
        <w:t>Tx power / RSSI@1m indication</w:t>
      </w:r>
    </w:p>
    <w:p w14:paraId="5AC43F68" w14:textId="28ABB70A" w:rsidR="0034090F" w:rsidRDefault="00583606" w:rsidP="0034090F">
      <w:pPr>
        <w:pStyle w:val="Paragraphedeliste"/>
        <w:numPr>
          <w:ilvl w:val="1"/>
          <w:numId w:val="10"/>
        </w:numPr>
        <w:rPr>
          <w:lang w:val="en-US"/>
        </w:rPr>
      </w:pPr>
      <w:r>
        <w:rPr>
          <w:lang w:val="en-US"/>
        </w:rPr>
        <w:t>Interval</w:t>
      </w:r>
    </w:p>
    <w:p w14:paraId="5E99BA65" w14:textId="09F57E3D" w:rsidR="0034090F" w:rsidRPr="0034090F" w:rsidRDefault="0034090F" w:rsidP="00D41842">
      <w:pPr>
        <w:pStyle w:val="Paragraphedeliste"/>
        <w:numPr>
          <w:ilvl w:val="0"/>
          <w:numId w:val="10"/>
        </w:numPr>
        <w:rPr>
          <w:lang w:val="en-US"/>
        </w:rPr>
      </w:pPr>
      <w:r>
        <w:rPr>
          <w:lang w:val="en-US"/>
        </w:rPr>
        <w:t xml:space="preserve">iBeacon specific info including battery level, </w:t>
      </w:r>
      <w:proofErr w:type="spellStart"/>
      <w:r>
        <w:rPr>
          <w:lang w:val="en-US"/>
        </w:rPr>
        <w:t>gpio</w:t>
      </w:r>
      <w:proofErr w:type="spellEnd"/>
      <w:r>
        <w:rPr>
          <w:lang w:val="en-US"/>
        </w:rPr>
        <w:t xml:space="preserve"> input (button or other digital value), A/D input</w:t>
      </w:r>
    </w:p>
    <w:p w14:paraId="7DFDEAC2" w14:textId="3A16E28F" w:rsidR="00583606" w:rsidRDefault="00583606" w:rsidP="00583606">
      <w:pPr>
        <w:pStyle w:val="Paragraphedeliste"/>
        <w:numPr>
          <w:ilvl w:val="0"/>
          <w:numId w:val="10"/>
        </w:numPr>
        <w:rPr>
          <w:lang w:val="en-US"/>
        </w:rPr>
      </w:pPr>
      <w:r w:rsidRPr="00371ED3">
        <w:rPr>
          <w:lang w:val="en-US"/>
        </w:rPr>
        <w:t>Text based serial comm command interface available via physical UART, I2C UART emulation (nRF52 only) or BLE GATT ‘serial’ profile.</w:t>
      </w:r>
    </w:p>
    <w:p w14:paraId="1AFE4BC3" w14:textId="79B0AA06" w:rsidR="0034090F" w:rsidRDefault="003B0C25" w:rsidP="00583606">
      <w:pPr>
        <w:pStyle w:val="Paragraphedeliste"/>
        <w:numPr>
          <w:ilvl w:val="0"/>
          <w:numId w:val="10"/>
        </w:numPr>
        <w:rPr>
          <w:lang w:val="en-US"/>
        </w:rPr>
      </w:pPr>
      <w:r>
        <w:rPr>
          <w:lang w:val="en-US"/>
        </w:rPr>
        <w:t>BLE slave</w:t>
      </w:r>
      <w:r w:rsidR="005A05E1">
        <w:rPr>
          <w:lang w:val="en-US"/>
        </w:rPr>
        <w:t xml:space="preserve"> c</w:t>
      </w:r>
      <w:r w:rsidR="0034090F">
        <w:rPr>
          <w:lang w:val="en-US"/>
        </w:rPr>
        <w:t>onnect to access command interface</w:t>
      </w:r>
    </w:p>
    <w:p w14:paraId="09779DE5" w14:textId="10144211" w:rsidR="003B0C25" w:rsidRDefault="003B0C25" w:rsidP="00583606">
      <w:pPr>
        <w:pStyle w:val="Paragraphedeliste"/>
        <w:numPr>
          <w:ilvl w:val="0"/>
          <w:numId w:val="10"/>
        </w:numPr>
        <w:rPr>
          <w:lang w:val="en-US"/>
        </w:rPr>
      </w:pPr>
      <w:r>
        <w:rPr>
          <w:lang w:val="en-US"/>
        </w:rPr>
        <w:t>BLE master connect to remote serial profile -&gt; connect local UART transparently to remote BLE module to access its command interface.</w:t>
      </w:r>
    </w:p>
    <w:p w14:paraId="743748DC" w14:textId="7EDCFC35" w:rsidR="00A020BC" w:rsidRDefault="00A020BC" w:rsidP="00583606">
      <w:pPr>
        <w:pStyle w:val="Paragraphedeliste"/>
        <w:numPr>
          <w:ilvl w:val="0"/>
          <w:numId w:val="10"/>
        </w:numPr>
        <w:rPr>
          <w:lang w:val="en-US"/>
        </w:rPr>
      </w:pPr>
      <w:r>
        <w:rPr>
          <w:lang w:val="en-US"/>
        </w:rPr>
        <w:t>UART-UART transparent serial connection mode</w:t>
      </w:r>
    </w:p>
    <w:p w14:paraId="7ADB9B8B" w14:textId="25736023" w:rsidR="00583606" w:rsidRDefault="00583606" w:rsidP="00583606">
      <w:pPr>
        <w:pStyle w:val="Paragraphedeliste"/>
        <w:numPr>
          <w:ilvl w:val="0"/>
          <w:numId w:val="10"/>
        </w:numPr>
        <w:rPr>
          <w:lang w:val="en-US"/>
        </w:rPr>
      </w:pPr>
      <w:r>
        <w:rPr>
          <w:lang w:val="en-US"/>
        </w:rPr>
        <w:t>Per module secret key, configurable via physical UART interface only, used to authenticate (challenge / response) both master and/or BLE module as “valid” for config or auth session</w:t>
      </w:r>
    </w:p>
    <w:p w14:paraId="543442D8" w14:textId="2115AFF7" w:rsidR="00583606" w:rsidRDefault="00E25412" w:rsidP="00583606">
      <w:pPr>
        <w:pStyle w:val="Paragraphedeliste"/>
        <w:numPr>
          <w:ilvl w:val="0"/>
          <w:numId w:val="10"/>
        </w:numPr>
        <w:rPr>
          <w:lang w:val="en-US"/>
        </w:rPr>
      </w:pPr>
      <w:r>
        <w:rPr>
          <w:lang w:val="en-US"/>
        </w:rPr>
        <w:t>S</w:t>
      </w:r>
      <w:r w:rsidR="00583606">
        <w:rPr>
          <w:lang w:val="en-US"/>
        </w:rPr>
        <w:t>can</w:t>
      </w:r>
      <w:r>
        <w:rPr>
          <w:lang w:val="en-US"/>
        </w:rPr>
        <w:t xml:space="preserve"> on demand</w:t>
      </w:r>
      <w:r w:rsidR="00583606">
        <w:rPr>
          <w:lang w:val="en-US"/>
        </w:rPr>
        <w:t xml:space="preserve"> for </w:t>
      </w:r>
      <w:proofErr w:type="spellStart"/>
      <w:r w:rsidR="00583606">
        <w:rPr>
          <w:lang w:val="en-US"/>
        </w:rPr>
        <w:t>iBeacons</w:t>
      </w:r>
      <w:proofErr w:type="spellEnd"/>
      <w:r w:rsidR="00583606">
        <w:rPr>
          <w:lang w:val="en-US"/>
        </w:rPr>
        <w:t xml:space="preserve"> for specific period with or without UUID /major / minor filtering</w:t>
      </w:r>
    </w:p>
    <w:p w14:paraId="580C4842" w14:textId="77777777" w:rsidR="003B0C25" w:rsidRPr="00A020BC" w:rsidRDefault="003B0C25" w:rsidP="00D41842">
      <w:pPr>
        <w:ind w:left="360"/>
        <w:rPr>
          <w:lang w:val="en-US"/>
        </w:rPr>
      </w:pPr>
    </w:p>
    <w:p w14:paraId="50FC6387" w14:textId="0537F00F" w:rsidR="00CB5A2A" w:rsidRDefault="00CB5A2A" w:rsidP="00C43346">
      <w:pPr>
        <w:pStyle w:val="Titre1"/>
        <w:rPr>
          <w:lang w:val="en-US"/>
        </w:rPr>
      </w:pPr>
      <w:r>
        <w:rPr>
          <w:lang w:val="en-US"/>
        </w:rPr>
        <w:lastRenderedPageBreak/>
        <w:t>Connection</w:t>
      </w:r>
    </w:p>
    <w:p w14:paraId="4E012745" w14:textId="54E9A8BB" w:rsidR="00CB5A2A" w:rsidRDefault="00CB5A2A" w:rsidP="00CB5A2A">
      <w:pPr>
        <w:rPr>
          <w:lang w:val="en-US"/>
        </w:rPr>
      </w:pPr>
      <w:r>
        <w:rPr>
          <w:lang w:val="en-US"/>
        </w:rPr>
        <w:t>The module can have serial type connections from 3 sources:</w:t>
      </w:r>
    </w:p>
    <w:p w14:paraId="22FAFF9A" w14:textId="75ED5BDB" w:rsidR="00CB5A2A" w:rsidRDefault="00CB5A2A" w:rsidP="00CB5A2A">
      <w:pPr>
        <w:rPr>
          <w:lang w:val="en-US"/>
        </w:rPr>
      </w:pPr>
      <w:r>
        <w:rPr>
          <w:lang w:val="en-US"/>
        </w:rPr>
        <w:t>1/ UART</w:t>
      </w:r>
    </w:p>
    <w:p w14:paraId="2DE9E70E" w14:textId="48B26AA8" w:rsidR="00CB5A2A" w:rsidRDefault="00CB5A2A" w:rsidP="00CB5A2A">
      <w:pPr>
        <w:rPr>
          <w:lang w:val="en-US"/>
        </w:rPr>
      </w:pPr>
      <w:r>
        <w:rPr>
          <w:lang w:val="en-US"/>
        </w:rPr>
        <w:t>This connection is always active</w:t>
      </w:r>
      <w:ins w:id="6" w:author="Brian Wyld" w:date="2020-04-23T13:47:00Z">
        <w:r w:rsidR="00F22E3C">
          <w:rPr>
            <w:lang w:val="en-US"/>
          </w:rPr>
          <w:t xml:space="preserve"> (*)</w:t>
        </w:r>
      </w:ins>
      <w:r>
        <w:rPr>
          <w:lang w:val="en-US"/>
        </w:rPr>
        <w:t xml:space="preserve"> for AT command processing except in the case of a remote master connection which has activated ‘UART connection mode’ </w:t>
      </w:r>
      <w:proofErr w:type="spellStart"/>
      <w:r>
        <w:rPr>
          <w:lang w:val="en-US"/>
        </w:rPr>
        <w:t>ie</w:t>
      </w:r>
      <w:proofErr w:type="spellEnd"/>
      <w:r>
        <w:rPr>
          <w:lang w:val="en-US"/>
        </w:rPr>
        <w:t xml:space="preserve"> the transparent passage of data to/from the UART. In this case data received from the UART is not interpreted by the module as commands but is sent to the remote master.</w:t>
      </w:r>
    </w:p>
    <w:p w14:paraId="0E1BF53A" w14:textId="577FF8F1" w:rsidR="00CB5A2A" w:rsidRDefault="00CB5A2A" w:rsidP="00CB5A2A">
      <w:pPr>
        <w:rPr>
          <w:lang w:val="en-US"/>
        </w:rPr>
      </w:pPr>
      <w:r>
        <w:rPr>
          <w:lang w:val="en-US"/>
        </w:rPr>
        <w:t>2/ remote master / local slave BLE connection</w:t>
      </w:r>
    </w:p>
    <w:p w14:paraId="25162BD0" w14:textId="6F073B8B" w:rsidR="00CB5A2A" w:rsidRDefault="00CB5A2A" w:rsidP="00CB5A2A">
      <w:pPr>
        <w:rPr>
          <w:lang w:val="en-US"/>
        </w:rPr>
      </w:pPr>
      <w:r>
        <w:rPr>
          <w:lang w:val="en-US"/>
        </w:rPr>
        <w:t>The BLE module will accept remoter master connection requests as a serial emulation. When this connection is active, data to/from the remote end is generated/interpreted by the module’s AT command line function (with the exception of the ‘UART connection mode’ where the data is sent to/from the local UART)</w:t>
      </w:r>
    </w:p>
    <w:p w14:paraId="0384256E" w14:textId="3DE0713D" w:rsidR="00CB5A2A" w:rsidRDefault="00CB5A2A" w:rsidP="00CB5A2A">
      <w:pPr>
        <w:rPr>
          <w:lang w:val="en-US"/>
        </w:rPr>
      </w:pPr>
      <w:r>
        <w:rPr>
          <w:lang w:val="en-US"/>
        </w:rPr>
        <w:t>The connection can be broken by the remote end, by the local BLE stack, or via a AT+DISC command received from the UART.</w:t>
      </w:r>
    </w:p>
    <w:p w14:paraId="27053D36" w14:textId="53C67D20" w:rsidR="00CB5A2A" w:rsidRPr="00D41842" w:rsidRDefault="001D1A8D" w:rsidP="00CB5A2A">
      <w:pPr>
        <w:rPr>
          <w:color w:val="FF0000"/>
          <w:lang w:val="en-US"/>
        </w:rPr>
      </w:pPr>
      <w:r>
        <w:rPr>
          <w:lang w:val="en-US"/>
        </w:rPr>
        <w:t>Even i</w:t>
      </w:r>
      <w:r w:rsidR="00CB5A2A" w:rsidRPr="001D1A8D">
        <w:rPr>
          <w:lang w:val="en-US"/>
        </w:rPr>
        <w:t xml:space="preserve">n UART connection mode, </w:t>
      </w:r>
      <w:r w:rsidRPr="001D1A8D">
        <w:rPr>
          <w:lang w:val="en-US"/>
        </w:rPr>
        <w:t>t</w:t>
      </w:r>
      <w:r w:rsidRPr="00D41842">
        <w:rPr>
          <w:lang w:val="en-US"/>
        </w:rPr>
        <w:t>he</w:t>
      </w:r>
      <w:r>
        <w:rPr>
          <w:lang w:val="en-US"/>
        </w:rPr>
        <w:t xml:space="preserve"> “AT+DISC\n\r” command is always checked for by the module (even though it is supposed to echo data transparently between the BLE connection and the UART), and will break the BLE connection.</w:t>
      </w:r>
    </w:p>
    <w:p w14:paraId="37B9D1D8" w14:textId="1BEB9F2D" w:rsidR="00CB5A2A" w:rsidRDefault="00CB5A2A" w:rsidP="00CB5A2A">
      <w:pPr>
        <w:rPr>
          <w:lang w:val="en-US"/>
        </w:rPr>
      </w:pPr>
      <w:r>
        <w:rPr>
          <w:lang w:val="en-US"/>
        </w:rPr>
        <w:t>3/ local master / remote slave BLE connection</w:t>
      </w:r>
    </w:p>
    <w:p w14:paraId="394643F6" w14:textId="0F752C49" w:rsidR="00CB5A2A" w:rsidRDefault="00CB5A2A" w:rsidP="00CB5A2A">
      <w:pPr>
        <w:rPr>
          <w:lang w:val="en-US"/>
        </w:rPr>
      </w:pPr>
      <w:r>
        <w:rPr>
          <w:lang w:val="en-US"/>
        </w:rPr>
        <w:t>From a AT+CONN command, the BLE module has initiated a BLE serial connection to a remote slave. The local module acts as a transparent pass-thru for data to/from the BLE connection to the UART.</w:t>
      </w:r>
    </w:p>
    <w:p w14:paraId="1D30ABD6" w14:textId="7FB27F0D" w:rsidR="001D1A8D" w:rsidRDefault="001D1A8D" w:rsidP="00D41842">
      <w:pPr>
        <w:rPr>
          <w:ins w:id="7" w:author="Brian Wyld" w:date="2020-04-23T13:47:00Z"/>
          <w:lang w:val="en-US"/>
        </w:rPr>
      </w:pPr>
      <w:r>
        <w:rPr>
          <w:lang w:val="en-US"/>
        </w:rPr>
        <w:t>As above, even though passing data transparently, the local module checks for the “AT+DISC\n\r” sequence and disconnects if seen.</w:t>
      </w:r>
    </w:p>
    <w:p w14:paraId="7DC1159F" w14:textId="7367775C" w:rsidR="00F22E3C" w:rsidRDefault="00F22E3C" w:rsidP="00D41842">
      <w:pPr>
        <w:rPr>
          <w:ins w:id="8" w:author="Brian Wyld" w:date="2020-04-23T13:47:00Z"/>
          <w:lang w:val="en-US"/>
        </w:rPr>
      </w:pPr>
    </w:p>
    <w:p w14:paraId="635AF556" w14:textId="31C52048" w:rsidR="00F22E3C" w:rsidRPr="00D41842" w:rsidRDefault="00F22E3C" w:rsidP="00D41842">
      <w:pPr>
        <w:rPr>
          <w:lang w:val="en-US"/>
        </w:rPr>
      </w:pPr>
      <w:ins w:id="9" w:author="Brian Wyld" w:date="2020-04-23T13:47:00Z">
        <w:r>
          <w:rPr>
            <w:lang w:val="en-US"/>
          </w:rPr>
          <w:t>The physical UART connection is active for 10s after bootup and then for 10s after the last character received. It</w:t>
        </w:r>
      </w:ins>
      <w:ins w:id="10" w:author="Brian Wyld" w:date="2020-04-23T13:48:00Z">
        <w:r>
          <w:rPr>
            <w:lang w:val="en-US"/>
          </w:rPr>
          <w:t xml:space="preserve">’s state then depends on an IO pin (pulled low normally) – if the pin is HIGH the UART is enabled, if LOW then it </w:t>
        </w:r>
      </w:ins>
      <w:ins w:id="11" w:author="Brian Wyld" w:date="2020-04-23T13:49:00Z">
        <w:r>
          <w:rPr>
            <w:lang w:val="en-US"/>
          </w:rPr>
          <w:t>will become disabled (until either reboot, or the pin transitions HIGH)</w:t>
        </w:r>
      </w:ins>
    </w:p>
    <w:p w14:paraId="563BEE5D" w14:textId="448F855F" w:rsidR="00583606" w:rsidRDefault="0034090F" w:rsidP="00D41842">
      <w:pPr>
        <w:pStyle w:val="Titre1"/>
        <w:rPr>
          <w:lang w:val="en-US"/>
        </w:rPr>
      </w:pPr>
      <w:r>
        <w:rPr>
          <w:lang w:val="en-US"/>
        </w:rPr>
        <w:lastRenderedPageBreak/>
        <w:t>Authentication</w:t>
      </w:r>
    </w:p>
    <w:p w14:paraId="0D6ABAE4" w14:textId="61FC8999" w:rsidR="0034090F" w:rsidRDefault="0034090F" w:rsidP="0034090F">
      <w:pPr>
        <w:rPr>
          <w:lang w:val="en-US"/>
        </w:rPr>
      </w:pPr>
      <w:r>
        <w:rPr>
          <w:lang w:val="en-US"/>
        </w:rPr>
        <w:t>2 distinct authentication actions are possible:</w:t>
      </w:r>
    </w:p>
    <w:p w14:paraId="3037ACDE" w14:textId="11FEFEDC" w:rsidR="0034090F" w:rsidRDefault="0034090F" w:rsidP="00D41842">
      <w:pPr>
        <w:pStyle w:val="Titre3"/>
        <w:rPr>
          <w:lang w:val="en-US"/>
        </w:rPr>
      </w:pPr>
      <w:r>
        <w:rPr>
          <w:lang w:val="en-US"/>
        </w:rPr>
        <w:t>1/ authentication to change config</w:t>
      </w:r>
    </w:p>
    <w:p w14:paraId="7E8400C1" w14:textId="6F456A96" w:rsidR="0034090F" w:rsidRPr="0034090F" w:rsidRDefault="0034090F" w:rsidP="00D41842">
      <w:pPr>
        <w:rPr>
          <w:lang w:val="en-US"/>
        </w:rPr>
      </w:pPr>
      <w:r w:rsidRPr="0034090F">
        <w:rPr>
          <w:lang w:val="en-US"/>
        </w:rPr>
        <w:t>Before any AT command that alters the configuration can be accepted, the remote system must authenticate its right to do so by proving that it knows the module specific secret key.</w:t>
      </w:r>
    </w:p>
    <w:p w14:paraId="4086A632" w14:textId="74499591" w:rsidR="0034090F" w:rsidRDefault="0034090F" w:rsidP="0034090F">
      <w:pPr>
        <w:rPr>
          <w:lang w:val="en-US"/>
        </w:rPr>
      </w:pPr>
      <w:r>
        <w:rPr>
          <w:lang w:val="en-US"/>
        </w:rPr>
        <w:t xml:space="preserve">This is done by the command AT+AUTH. The response will be </w:t>
      </w:r>
      <w:r w:rsidR="00086E4F">
        <w:rPr>
          <w:lang w:val="en-US"/>
        </w:rPr>
        <w:t>AT+CH=&lt;</w:t>
      </w:r>
      <w:r>
        <w:rPr>
          <w:lang w:val="en-US"/>
        </w:rPr>
        <w:t>X digit hex string</w:t>
      </w:r>
      <w:r w:rsidR="00086E4F">
        <w:rPr>
          <w:lang w:val="en-US"/>
        </w:rPr>
        <w:t>&gt;</w:t>
      </w:r>
      <w:r>
        <w:rPr>
          <w:lang w:val="en-US"/>
        </w:rPr>
        <w:t>. The remote system is expected to encrypt this byte sequence using the</w:t>
      </w:r>
      <w:r w:rsidR="00086E4F">
        <w:rPr>
          <w:lang w:val="en-US"/>
        </w:rPr>
        <w:t xml:space="preserve"> secret</w:t>
      </w:r>
      <w:r>
        <w:rPr>
          <w:lang w:val="en-US"/>
        </w:rPr>
        <w:t xml:space="preserve"> key, and send it back using AT+AUTH=&lt;hex string&gt;. If the encrypted block matches the same encrypt</w:t>
      </w:r>
      <w:r w:rsidR="00086E4F">
        <w:rPr>
          <w:lang w:val="en-US"/>
        </w:rPr>
        <w:t xml:space="preserve"> as</w:t>
      </w:r>
      <w:r>
        <w:rPr>
          <w:lang w:val="en-US"/>
        </w:rPr>
        <w:t xml:space="preserve"> done by the module, subsequent AT commands are accepted. The authentication lapses if the BLE connection is broken, or after 30s since the last command received on the UART.</w:t>
      </w:r>
    </w:p>
    <w:p w14:paraId="114C36BD" w14:textId="6026C36B" w:rsidR="0034090F" w:rsidRDefault="0034090F" w:rsidP="00D41842">
      <w:pPr>
        <w:pStyle w:val="Titre3"/>
        <w:rPr>
          <w:lang w:val="en-US"/>
        </w:rPr>
      </w:pPr>
      <w:r>
        <w:rPr>
          <w:lang w:val="en-US"/>
        </w:rPr>
        <w:t>2/ authentication to validate remote operations</w:t>
      </w:r>
    </w:p>
    <w:p w14:paraId="4930B185" w14:textId="77777777" w:rsidR="00C43346" w:rsidRDefault="0034090F" w:rsidP="0034090F">
      <w:pPr>
        <w:rPr>
          <w:lang w:val="en-US"/>
        </w:rPr>
      </w:pPr>
      <w:r>
        <w:rPr>
          <w:lang w:val="en-US"/>
        </w:rPr>
        <w:t>In this case, it is the remote system which detects the BLE modules iBeacon frames, and may wish to use its presence to activate a system (</w:t>
      </w:r>
      <w:proofErr w:type="spellStart"/>
      <w:r>
        <w:rPr>
          <w:lang w:val="en-US"/>
        </w:rPr>
        <w:t>eg</w:t>
      </w:r>
      <w:proofErr w:type="spellEnd"/>
      <w:r>
        <w:rPr>
          <w:lang w:val="en-US"/>
        </w:rPr>
        <w:t xml:space="preserve"> open a door). The remote system will connect to the serial </w:t>
      </w:r>
      <w:proofErr w:type="spellStart"/>
      <w:r>
        <w:rPr>
          <w:lang w:val="en-US"/>
        </w:rPr>
        <w:t>gatt</w:t>
      </w:r>
      <w:proofErr w:type="spellEnd"/>
      <w:r>
        <w:rPr>
          <w:lang w:val="en-US"/>
        </w:rPr>
        <w:t xml:space="preserve"> service of the module (perhaps only when a button or other detection </w:t>
      </w:r>
      <w:r w:rsidR="00C43346">
        <w:rPr>
          <w:lang w:val="en-US"/>
        </w:rPr>
        <w:t>input is active, or when the BLE module indicates a particular value in its beacon frame relating to its physical inputs).</w:t>
      </w:r>
    </w:p>
    <w:p w14:paraId="4A23CA7E" w14:textId="63C31974" w:rsidR="0034090F" w:rsidRDefault="00C43346" w:rsidP="0034090F">
      <w:pPr>
        <w:rPr>
          <w:lang w:val="en-US"/>
        </w:rPr>
      </w:pPr>
      <w:r>
        <w:rPr>
          <w:lang w:val="en-US"/>
        </w:rPr>
        <w:t xml:space="preserve">It sends the AT+CH=&lt;challenge hex string&gt; command, and expected a response of AT+AUTH=&lt;response hex string&gt;. The </w:t>
      </w:r>
      <w:r w:rsidR="0034090F">
        <w:rPr>
          <w:lang w:val="en-US"/>
        </w:rPr>
        <w:t xml:space="preserve"> </w:t>
      </w:r>
      <w:r>
        <w:rPr>
          <w:lang w:val="en-US"/>
        </w:rPr>
        <w:t>response will be the challenge bytes encrypted using the key. If this matches the local encryption, the BLE module can be accepted as being valid.</w:t>
      </w:r>
    </w:p>
    <w:p w14:paraId="0A98CCE2" w14:textId="6527638A" w:rsidR="00C43346" w:rsidRDefault="00EA7B68" w:rsidP="00EA7B68">
      <w:pPr>
        <w:pStyle w:val="Titre1"/>
        <w:rPr>
          <w:lang w:val="en-US"/>
        </w:rPr>
      </w:pPr>
      <w:proofErr w:type="spellStart"/>
      <w:r>
        <w:rPr>
          <w:lang w:val="en-US"/>
        </w:rPr>
        <w:lastRenderedPageBreak/>
        <w:t>iBeaconning</w:t>
      </w:r>
      <w:proofErr w:type="spellEnd"/>
    </w:p>
    <w:p w14:paraId="33228651" w14:textId="4E879B74" w:rsidR="00EA7B68" w:rsidRDefault="00EA7B68" w:rsidP="00EA7B68">
      <w:pPr>
        <w:rPr>
          <w:lang w:val="en-US"/>
        </w:rPr>
      </w:pPr>
    </w:p>
    <w:p w14:paraId="43639CAA" w14:textId="023EACBD" w:rsidR="00EA7B68" w:rsidRDefault="00EA7B68" w:rsidP="00EA7B68">
      <w:pPr>
        <w:rPr>
          <w:lang w:val="en-US"/>
        </w:rPr>
      </w:pPr>
      <w:r>
        <w:rPr>
          <w:lang w:val="en-US"/>
        </w:rPr>
        <w:t xml:space="preserve">The iBeacon functionality involves sending BLE advertisement frames in the Apple iBeacon format, every </w:t>
      </w:r>
      <w:proofErr w:type="spellStart"/>
      <w:r>
        <w:rPr>
          <w:lang w:val="en-US"/>
        </w:rPr>
        <w:t>Xms</w:t>
      </w:r>
      <w:proofErr w:type="spellEnd"/>
      <w:r>
        <w:rPr>
          <w:lang w:val="en-US"/>
        </w:rPr>
        <w:t xml:space="preserve"> on 3 separate channels.</w:t>
      </w:r>
    </w:p>
    <w:p w14:paraId="39758EA6" w14:textId="6B406C09" w:rsidR="00EA7B68" w:rsidRDefault="00A23FF2" w:rsidP="00EA7B68">
      <w:pPr>
        <w:rPr>
          <w:lang w:val="en-US"/>
        </w:rPr>
      </w:pPr>
      <w:r>
        <w:rPr>
          <w:lang w:val="en-US"/>
        </w:rPr>
        <w:t xml:space="preserve">3 ‘slots’ are defined, each of which can </w:t>
      </w:r>
      <w:r w:rsidR="0003295C">
        <w:rPr>
          <w:lang w:val="en-US"/>
        </w:rPr>
        <w:t xml:space="preserve">be enabled/disabled and </w:t>
      </w:r>
      <w:r>
        <w:rPr>
          <w:lang w:val="en-US"/>
        </w:rPr>
        <w:t xml:space="preserve">have a specific inter-beacon interval, </w:t>
      </w:r>
      <w:proofErr w:type="spellStart"/>
      <w:r>
        <w:rPr>
          <w:lang w:val="en-US"/>
        </w:rPr>
        <w:t>tx</w:t>
      </w:r>
      <w:proofErr w:type="spellEnd"/>
      <w:r>
        <w:rPr>
          <w:lang w:val="en-US"/>
        </w:rPr>
        <w:t xml:space="preserve"> power and parameters for the beacon frame contents. </w:t>
      </w:r>
    </w:p>
    <w:p w14:paraId="7F26DC68" w14:textId="6F1D8303" w:rsidR="00A23FF2" w:rsidRDefault="00A23FF2" w:rsidP="00EA7B68">
      <w:pPr>
        <w:rPr>
          <w:lang w:val="en-US"/>
        </w:rPr>
      </w:pPr>
      <w:r>
        <w:rPr>
          <w:lang w:val="en-US"/>
        </w:rPr>
        <w:t>The contents of the frame are:</w:t>
      </w:r>
    </w:p>
    <w:p w14:paraId="5A37F337" w14:textId="40618569" w:rsidR="00A23FF2" w:rsidRDefault="0003295C" w:rsidP="00EA7B68">
      <w:pPr>
        <w:rPr>
          <w:lang w:val="en-US"/>
        </w:rPr>
      </w:pPr>
      <w:r>
        <w:rPr>
          <w:lang w:val="en-US"/>
        </w:rPr>
        <w:t xml:space="preserve">UUID : a 16 digit </w:t>
      </w:r>
      <w:proofErr w:type="spellStart"/>
      <w:r>
        <w:rPr>
          <w:lang w:val="en-US"/>
        </w:rPr>
        <w:t>uuid</w:t>
      </w:r>
      <w:proofErr w:type="spellEnd"/>
      <w:r>
        <w:rPr>
          <w:lang w:val="en-US"/>
        </w:rPr>
        <w:t xml:space="preserve"> value (configurable per slot)</w:t>
      </w:r>
    </w:p>
    <w:p w14:paraId="050C8233" w14:textId="6FDA7F5E" w:rsidR="0003295C" w:rsidRDefault="0003295C" w:rsidP="00EA7B68">
      <w:pPr>
        <w:rPr>
          <w:lang w:val="en-US"/>
        </w:rPr>
      </w:pPr>
      <w:r>
        <w:rPr>
          <w:lang w:val="en-US"/>
        </w:rPr>
        <w:t>Major : 2 digit id  (configurable per slot)</w:t>
      </w:r>
    </w:p>
    <w:p w14:paraId="340C5C4E" w14:textId="5C04A956" w:rsidR="0003295C" w:rsidRDefault="0003295C" w:rsidP="00EA7B68">
      <w:pPr>
        <w:rPr>
          <w:lang w:val="en-US"/>
        </w:rPr>
      </w:pPr>
      <w:r>
        <w:rPr>
          <w:lang w:val="en-US"/>
        </w:rPr>
        <w:t>Minor : 2 digit id  (configurable per slot)</w:t>
      </w:r>
    </w:p>
    <w:p w14:paraId="20E5244D" w14:textId="0DF66505" w:rsidR="0003295C" w:rsidRDefault="0003295C" w:rsidP="00EA7B68">
      <w:pPr>
        <w:rPr>
          <w:lang w:val="en-US"/>
        </w:rPr>
      </w:pPr>
      <w:r>
        <w:rPr>
          <w:lang w:val="en-US"/>
        </w:rPr>
        <w:t>RSSI@1m :  a 1 byte value indicating the estimated RSSI the receiving device might expect if they were 1m from the module. (configurable per slot)</w:t>
      </w:r>
    </w:p>
    <w:p w14:paraId="1927997D" w14:textId="1133E73D" w:rsidR="0003295C" w:rsidRDefault="0003295C" w:rsidP="00EA7B68">
      <w:pPr>
        <w:rPr>
          <w:lang w:val="en-US"/>
        </w:rPr>
      </w:pPr>
      <w:r>
        <w:rPr>
          <w:lang w:val="en-US"/>
        </w:rPr>
        <w:t>Physical inputs : a 1 byte value that contains an indicator of physical inputs to the module : battery level (2 bits), GPIO input (1 bit) and an A/D input (5 bits).</w:t>
      </w:r>
    </w:p>
    <w:p w14:paraId="178B035A" w14:textId="77777777" w:rsidR="0003295C" w:rsidRDefault="0003295C" w:rsidP="00EA7B68">
      <w:pPr>
        <w:rPr>
          <w:lang w:val="en-US"/>
        </w:rPr>
      </w:pPr>
      <w:r>
        <w:rPr>
          <w:lang w:val="en-US"/>
        </w:rPr>
        <w:t xml:space="preserve">The emission of the </w:t>
      </w:r>
      <w:proofErr w:type="spellStart"/>
      <w:r>
        <w:rPr>
          <w:lang w:val="en-US"/>
        </w:rPr>
        <w:t>iBeacons</w:t>
      </w:r>
      <w:proofErr w:type="spellEnd"/>
      <w:r>
        <w:rPr>
          <w:lang w:val="en-US"/>
        </w:rPr>
        <w:t xml:space="preserve"> can be globally stop/started via AT command. </w:t>
      </w:r>
    </w:p>
    <w:p w14:paraId="580F0AEE" w14:textId="542339DB" w:rsidR="0003295C" w:rsidRDefault="0003295C" w:rsidP="00D41842">
      <w:pPr>
        <w:pStyle w:val="Titre2"/>
        <w:rPr>
          <w:lang w:val="en-US"/>
        </w:rPr>
      </w:pPr>
      <w:r>
        <w:rPr>
          <w:lang w:val="en-US"/>
        </w:rPr>
        <w:t>Note:</w:t>
      </w:r>
    </w:p>
    <w:p w14:paraId="26BE9E21" w14:textId="6DCA7921" w:rsidR="0003295C" w:rsidRPr="00EA7B68" w:rsidRDefault="0003295C">
      <w:pPr>
        <w:rPr>
          <w:lang w:val="en-US"/>
        </w:rPr>
      </w:pPr>
      <w:r>
        <w:rPr>
          <w:lang w:val="en-US"/>
        </w:rPr>
        <w:t xml:space="preserve">No </w:t>
      </w:r>
      <w:proofErr w:type="spellStart"/>
      <w:r>
        <w:rPr>
          <w:lang w:val="en-US"/>
        </w:rPr>
        <w:t>iBeacons</w:t>
      </w:r>
      <w:proofErr w:type="spellEnd"/>
      <w:r>
        <w:rPr>
          <w:lang w:val="en-US"/>
        </w:rPr>
        <w:t xml:space="preserve"> are emitted when the module is either doing a ‘scan’ (</w:t>
      </w:r>
      <w:proofErr w:type="spellStart"/>
      <w:r>
        <w:rPr>
          <w:lang w:val="en-US"/>
        </w:rPr>
        <w:t>ie</w:t>
      </w:r>
      <w:proofErr w:type="spellEnd"/>
      <w:r>
        <w:rPr>
          <w:lang w:val="en-US"/>
        </w:rPr>
        <w:t xml:space="preserve"> listening for other </w:t>
      </w:r>
      <w:proofErr w:type="spellStart"/>
      <w:r>
        <w:rPr>
          <w:lang w:val="en-US"/>
        </w:rPr>
        <w:t>iBeacons</w:t>
      </w:r>
      <w:proofErr w:type="spellEnd"/>
      <w:r>
        <w:rPr>
          <w:lang w:val="en-US"/>
        </w:rPr>
        <w:t>!) or ‘connected’ in serial mode to a remote device</w:t>
      </w:r>
      <w:ins w:id="12" w:author="Brian Wyld" w:date="2020-04-23T13:49:00Z">
        <w:r w:rsidR="00F22E3C">
          <w:rPr>
            <w:lang w:val="en-US"/>
          </w:rPr>
          <w:t>, or in the initial 10s after boot.</w:t>
        </w:r>
      </w:ins>
      <w:del w:id="13" w:author="Brian Wyld" w:date="2020-04-23T13:49:00Z">
        <w:r w:rsidDel="00F22E3C">
          <w:rPr>
            <w:lang w:val="en-US"/>
          </w:rPr>
          <w:delText>.</w:delText>
        </w:r>
      </w:del>
    </w:p>
    <w:p w14:paraId="47BF5FFA" w14:textId="7AF7DBD2" w:rsidR="00EA7B68" w:rsidRDefault="00EA7B68" w:rsidP="00EA7B68">
      <w:pPr>
        <w:pStyle w:val="Titre1"/>
        <w:rPr>
          <w:lang w:val="en-US"/>
        </w:rPr>
      </w:pPr>
      <w:r>
        <w:rPr>
          <w:lang w:val="en-US"/>
        </w:rPr>
        <w:lastRenderedPageBreak/>
        <w:t>Scanning</w:t>
      </w:r>
    </w:p>
    <w:p w14:paraId="11B90C24" w14:textId="6A8822AC" w:rsidR="0003295C" w:rsidRDefault="0003295C" w:rsidP="0003295C">
      <w:pPr>
        <w:rPr>
          <w:lang w:val="en-US"/>
        </w:rPr>
      </w:pPr>
    </w:p>
    <w:p w14:paraId="03A702DC" w14:textId="094737ED" w:rsidR="00EA074E" w:rsidRDefault="00EA074E" w:rsidP="0003295C">
      <w:pPr>
        <w:rPr>
          <w:lang w:val="en-US"/>
        </w:rPr>
      </w:pPr>
      <w:r>
        <w:rPr>
          <w:lang w:val="en-US"/>
        </w:rPr>
        <w:t>Scanning involves the BLE in receive mode for advertisement packets. The scan is done for a certain period of time, and can then optionally repeat every X seconds subsequently.</w:t>
      </w:r>
    </w:p>
    <w:p w14:paraId="0C394156" w14:textId="0587A591" w:rsidR="00EA074E" w:rsidRDefault="00EA074E" w:rsidP="0003295C">
      <w:pPr>
        <w:rPr>
          <w:lang w:val="en-US"/>
        </w:rPr>
      </w:pPr>
      <w:r>
        <w:rPr>
          <w:lang w:val="en-US"/>
        </w:rPr>
        <w:t xml:space="preserve">At each scan, a list is built up of all </w:t>
      </w:r>
      <w:proofErr w:type="spellStart"/>
      <w:r>
        <w:rPr>
          <w:lang w:val="en-US"/>
        </w:rPr>
        <w:t>ibeacons</w:t>
      </w:r>
      <w:proofErr w:type="spellEnd"/>
      <w:r>
        <w:rPr>
          <w:lang w:val="en-US"/>
        </w:rPr>
        <w:t xml:space="preserve"> seen during this period, with duplicates removed. In ‘PUSH’ mode each </w:t>
      </w:r>
      <w:proofErr w:type="spellStart"/>
      <w:r>
        <w:rPr>
          <w:lang w:val="en-US"/>
        </w:rPr>
        <w:t>ibeacon</w:t>
      </w:r>
      <w:proofErr w:type="spellEnd"/>
      <w:r>
        <w:rPr>
          <w:lang w:val="en-US"/>
        </w:rPr>
        <w:t xml:space="preserve"> received </w:t>
      </w:r>
      <w:ins w:id="14" w:author="Brian Wyld" w:date="2020-04-23T13:50:00Z">
        <w:r w:rsidR="00F22E3C">
          <w:rPr>
            <w:lang w:val="en-US"/>
          </w:rPr>
          <w:t xml:space="preserve">that has not already been sent, </w:t>
        </w:r>
      </w:ins>
      <w:r>
        <w:rPr>
          <w:lang w:val="en-US"/>
        </w:rPr>
        <w:t xml:space="preserve">is also immediately sent to the UART connection (which may therefore receive multiple times the same </w:t>
      </w:r>
      <w:proofErr w:type="spellStart"/>
      <w:r>
        <w:rPr>
          <w:lang w:val="en-US"/>
        </w:rPr>
        <w:t>ibeacon</w:t>
      </w:r>
      <w:proofErr w:type="spellEnd"/>
      <w:r>
        <w:rPr>
          <w:lang w:val="en-US"/>
        </w:rPr>
        <w:t xml:space="preserve"> within the period).</w:t>
      </w:r>
    </w:p>
    <w:p w14:paraId="3D173965" w14:textId="152FA6E8" w:rsidR="00EA074E" w:rsidRDefault="00EA074E" w:rsidP="0003295C">
      <w:pPr>
        <w:rPr>
          <w:lang w:val="en-US"/>
        </w:rPr>
      </w:pPr>
      <w:r>
        <w:rPr>
          <w:lang w:val="en-US"/>
        </w:rPr>
        <w:t>The list can be retrieved via AT+POLL : if a scan is active then the list from the period scan will be returned.</w:t>
      </w:r>
    </w:p>
    <w:p w14:paraId="6022E12E" w14:textId="01A97D8E" w:rsidR="00EA074E" w:rsidRDefault="00EA074E" w:rsidP="0003295C">
      <w:pPr>
        <w:rPr>
          <w:lang w:val="en-US"/>
        </w:rPr>
      </w:pPr>
      <w:r>
        <w:rPr>
          <w:lang w:val="en-US"/>
        </w:rPr>
        <w:t>Each iBeacon has a CSV line of data</w:t>
      </w:r>
      <w:r w:rsidR="00DB168D">
        <w:rPr>
          <w:lang w:val="en-US"/>
        </w:rPr>
        <w:t xml:space="preserve"> :</w:t>
      </w:r>
    </w:p>
    <w:p w14:paraId="6AE22CCA" w14:textId="465B796E" w:rsidR="00EA074E" w:rsidRPr="00EA074E" w:rsidRDefault="00EA074E" w:rsidP="0003295C">
      <w:pPr>
        <w:rPr>
          <w:lang w:val="en-US"/>
        </w:rPr>
      </w:pPr>
      <w:proofErr w:type="spellStart"/>
      <w:r w:rsidRPr="00D41842">
        <w:rPr>
          <w:b/>
          <w:lang w:val="en-US"/>
        </w:rPr>
        <w:t>devAddr</w:t>
      </w:r>
      <w:proofErr w:type="spellEnd"/>
      <w:r w:rsidRPr="00EA074E">
        <w:rPr>
          <w:lang w:val="en-US"/>
        </w:rPr>
        <w:t xml:space="preserve"> : BL</w:t>
      </w:r>
      <w:r w:rsidRPr="00D41842">
        <w:rPr>
          <w:lang w:val="en-US"/>
        </w:rPr>
        <w:t>E 3 byte address</w:t>
      </w:r>
    </w:p>
    <w:p w14:paraId="353772D4" w14:textId="344A9B24" w:rsidR="00EA074E" w:rsidRPr="00EA074E" w:rsidRDefault="00EA074E" w:rsidP="0003295C">
      <w:pPr>
        <w:rPr>
          <w:lang w:val="en-US"/>
        </w:rPr>
      </w:pPr>
      <w:r w:rsidRPr="00D41842">
        <w:rPr>
          <w:b/>
          <w:lang w:val="en-US"/>
        </w:rPr>
        <w:t>UUID</w:t>
      </w:r>
      <w:r w:rsidRPr="00D41842">
        <w:rPr>
          <w:lang w:val="en-US"/>
        </w:rPr>
        <w:t> :</w:t>
      </w:r>
      <w:r>
        <w:rPr>
          <w:lang w:val="en-US"/>
        </w:rPr>
        <w:t xml:space="preserve"> 16 byte advert UUID</w:t>
      </w:r>
    </w:p>
    <w:p w14:paraId="6B050575" w14:textId="7726EE95" w:rsidR="00EA074E" w:rsidRPr="00EA074E" w:rsidRDefault="00EA074E" w:rsidP="0003295C">
      <w:pPr>
        <w:rPr>
          <w:lang w:val="en-US"/>
        </w:rPr>
      </w:pPr>
      <w:r w:rsidRPr="00EA074E">
        <w:rPr>
          <w:lang w:val="en-US"/>
        </w:rPr>
        <w:t>Major</w:t>
      </w:r>
      <w:r>
        <w:rPr>
          <w:lang w:val="en-US"/>
        </w:rPr>
        <w:t xml:space="preserve"> : 2 byte major number</w:t>
      </w:r>
    </w:p>
    <w:p w14:paraId="54C8C3CB" w14:textId="21836149" w:rsidR="00EA074E" w:rsidRPr="00EA074E" w:rsidRDefault="00EA074E" w:rsidP="0003295C">
      <w:pPr>
        <w:rPr>
          <w:lang w:val="en-US"/>
        </w:rPr>
      </w:pPr>
      <w:r w:rsidRPr="00D41842">
        <w:rPr>
          <w:b/>
          <w:lang w:val="en-US"/>
        </w:rPr>
        <w:t>Minor</w:t>
      </w:r>
      <w:r w:rsidRPr="00D41842">
        <w:rPr>
          <w:lang w:val="en-US"/>
        </w:rPr>
        <w:t> :</w:t>
      </w:r>
      <w:r>
        <w:rPr>
          <w:lang w:val="en-US"/>
        </w:rPr>
        <w:t xml:space="preserve"> 2 byte minor number</w:t>
      </w:r>
    </w:p>
    <w:p w14:paraId="1CB5F9E6" w14:textId="73993494" w:rsidR="0003295C" w:rsidRPr="00EA074E" w:rsidRDefault="00EA074E" w:rsidP="0003295C">
      <w:pPr>
        <w:rPr>
          <w:lang w:val="en-US"/>
        </w:rPr>
      </w:pPr>
      <w:r w:rsidRPr="00D41842">
        <w:rPr>
          <w:b/>
          <w:lang w:val="en-US"/>
        </w:rPr>
        <w:t>rssi@1m</w:t>
      </w:r>
      <w:r w:rsidRPr="00D41842">
        <w:rPr>
          <w:lang w:val="en-US"/>
        </w:rPr>
        <w:t xml:space="preserve"> </w:t>
      </w:r>
      <w:r>
        <w:rPr>
          <w:lang w:val="en-US"/>
        </w:rPr>
        <w:t xml:space="preserve">: 1 byte from </w:t>
      </w:r>
      <w:proofErr w:type="spellStart"/>
      <w:r>
        <w:rPr>
          <w:lang w:val="en-US"/>
        </w:rPr>
        <w:t>ibeacon</w:t>
      </w:r>
      <w:proofErr w:type="spellEnd"/>
      <w:r>
        <w:rPr>
          <w:lang w:val="en-US"/>
        </w:rPr>
        <w:t xml:space="preserve"> signaling the </w:t>
      </w:r>
      <w:proofErr w:type="spellStart"/>
      <w:r>
        <w:rPr>
          <w:lang w:val="en-US"/>
        </w:rPr>
        <w:t>rssi</w:t>
      </w:r>
      <w:proofErr w:type="spellEnd"/>
      <w:r>
        <w:rPr>
          <w:lang w:val="en-US"/>
        </w:rPr>
        <w:t xml:space="preserve"> the remote end expected at a distance of 1m</w:t>
      </w:r>
    </w:p>
    <w:p w14:paraId="10E2242F" w14:textId="30603F06" w:rsidR="00EA074E" w:rsidRPr="00EA074E" w:rsidRDefault="00EA074E" w:rsidP="0003295C">
      <w:pPr>
        <w:rPr>
          <w:lang w:val="en-US"/>
        </w:rPr>
      </w:pPr>
      <w:proofErr w:type="spellStart"/>
      <w:r w:rsidRPr="00D41842">
        <w:rPr>
          <w:b/>
          <w:lang w:val="en-US"/>
        </w:rPr>
        <w:t>extrainfo</w:t>
      </w:r>
      <w:proofErr w:type="spellEnd"/>
      <w:r w:rsidRPr="00D41842">
        <w:rPr>
          <w:lang w:val="en-US"/>
        </w:rPr>
        <w:t> : battery, button,</w:t>
      </w:r>
      <w:r>
        <w:rPr>
          <w:lang w:val="en-US"/>
        </w:rPr>
        <w:t xml:space="preserve"> </w:t>
      </w:r>
      <w:proofErr w:type="spellStart"/>
      <w:r>
        <w:rPr>
          <w:lang w:val="en-US"/>
        </w:rPr>
        <w:t>etc</w:t>
      </w:r>
      <w:proofErr w:type="spellEnd"/>
      <w:r>
        <w:rPr>
          <w:lang w:val="en-US"/>
        </w:rPr>
        <w:t xml:space="preserve"> data</w:t>
      </w:r>
    </w:p>
    <w:p w14:paraId="4CE45014" w14:textId="1F819226" w:rsidR="00EA074E" w:rsidRPr="00EA074E" w:rsidRDefault="00EA074E" w:rsidP="0003295C">
      <w:pPr>
        <w:rPr>
          <w:lang w:val="en-US"/>
        </w:rPr>
      </w:pPr>
      <w:r w:rsidRPr="00D41842">
        <w:rPr>
          <w:b/>
          <w:lang w:val="en-US"/>
        </w:rPr>
        <w:t xml:space="preserve">RSSI </w:t>
      </w:r>
      <w:proofErr w:type="spellStart"/>
      <w:r w:rsidRPr="00D41842">
        <w:rPr>
          <w:b/>
          <w:lang w:val="en-US"/>
        </w:rPr>
        <w:t>rxd</w:t>
      </w:r>
      <w:proofErr w:type="spellEnd"/>
      <w:r>
        <w:rPr>
          <w:lang w:val="en-US"/>
        </w:rPr>
        <w:t xml:space="preserve"> : actual RSSI received.</w:t>
      </w:r>
    </w:p>
    <w:p w14:paraId="2A8A5C3B" w14:textId="2639BD81" w:rsidR="00EA074E" w:rsidRDefault="00EA074E" w:rsidP="0003295C">
      <w:pPr>
        <w:rPr>
          <w:lang w:val="en-US"/>
        </w:rPr>
      </w:pPr>
      <w:r>
        <w:rPr>
          <w:lang w:val="en-US"/>
        </w:rPr>
        <w:t xml:space="preserve">During scanning, the emission of any </w:t>
      </w:r>
      <w:proofErr w:type="spellStart"/>
      <w:r>
        <w:rPr>
          <w:lang w:val="en-US"/>
        </w:rPr>
        <w:t>iBeacons</w:t>
      </w:r>
      <w:proofErr w:type="spellEnd"/>
      <w:r>
        <w:rPr>
          <w:lang w:val="en-US"/>
        </w:rPr>
        <w:t xml:space="preserve"> that are configured will be paused.</w:t>
      </w:r>
    </w:p>
    <w:p w14:paraId="20850F6F" w14:textId="11E3033F" w:rsidR="00EA074E" w:rsidRDefault="00EA074E" w:rsidP="0003295C">
      <w:pPr>
        <w:rPr>
          <w:lang w:val="en-US"/>
        </w:rPr>
      </w:pPr>
      <w:r>
        <w:rPr>
          <w:lang w:val="en-US"/>
        </w:rPr>
        <w:t>If a BLE connection is active and a scan should be performed, the scan will be cancelled this time.</w:t>
      </w:r>
    </w:p>
    <w:p w14:paraId="1B93803D" w14:textId="77777777" w:rsidR="001D1A8D" w:rsidRPr="00D41842" w:rsidRDefault="001D1A8D" w:rsidP="001D1A8D">
      <w:pPr>
        <w:pStyle w:val="Titre3"/>
        <w:rPr>
          <w:lang w:val="en-US"/>
        </w:rPr>
      </w:pPr>
      <w:r w:rsidRPr="00D41842">
        <w:rPr>
          <w:lang w:val="en-US"/>
        </w:rPr>
        <w:t>Note : scan time</w:t>
      </w:r>
    </w:p>
    <w:p w14:paraId="04AB5B3D" w14:textId="34483E16" w:rsidR="001D1A8D" w:rsidRPr="00371ED3" w:rsidRDefault="001D1A8D" w:rsidP="001D1A8D">
      <w:pPr>
        <w:rPr>
          <w:lang w:val="en-US"/>
        </w:rPr>
      </w:pPr>
      <w:r w:rsidRPr="00371ED3">
        <w:rPr>
          <w:lang w:val="en-US"/>
        </w:rPr>
        <w:t xml:space="preserve">The length of the </w:t>
      </w:r>
      <w:proofErr w:type="spellStart"/>
      <w:r w:rsidRPr="00371ED3">
        <w:rPr>
          <w:lang w:val="en-US"/>
        </w:rPr>
        <w:t>i</w:t>
      </w:r>
      <w:r>
        <w:rPr>
          <w:lang w:val="en-US"/>
        </w:rPr>
        <w:t>beacon</w:t>
      </w:r>
      <w:proofErr w:type="spellEnd"/>
      <w:r>
        <w:rPr>
          <w:lang w:val="en-US"/>
        </w:rPr>
        <w:t xml:space="preserve"> scan period should be greater than 3x the </w:t>
      </w:r>
      <w:proofErr w:type="spellStart"/>
      <w:r>
        <w:rPr>
          <w:lang w:val="en-US"/>
        </w:rPr>
        <w:t>ibeacon</w:t>
      </w:r>
      <w:proofErr w:type="spellEnd"/>
      <w:r>
        <w:rPr>
          <w:lang w:val="en-US"/>
        </w:rPr>
        <w:t xml:space="preserve"> emission interval of the </w:t>
      </w:r>
      <w:proofErr w:type="spellStart"/>
      <w:r>
        <w:rPr>
          <w:lang w:val="en-US"/>
        </w:rPr>
        <w:t>ibeacons</w:t>
      </w:r>
      <w:proofErr w:type="spellEnd"/>
      <w:r>
        <w:rPr>
          <w:lang w:val="en-US"/>
        </w:rPr>
        <w:t xml:space="preserve"> that you are trying to detect for reliable results. </w:t>
      </w:r>
    </w:p>
    <w:p w14:paraId="3CD7D3AE" w14:textId="77777777" w:rsidR="001D1A8D" w:rsidRDefault="001D1A8D" w:rsidP="001D1A8D">
      <w:pPr>
        <w:rPr>
          <w:lang w:val="en-US"/>
        </w:rPr>
      </w:pPr>
    </w:p>
    <w:p w14:paraId="4D003239" w14:textId="77777777" w:rsidR="001D1A8D" w:rsidRPr="00EA074E" w:rsidRDefault="001D1A8D">
      <w:pPr>
        <w:rPr>
          <w:lang w:val="en-US"/>
        </w:rPr>
      </w:pPr>
    </w:p>
    <w:p w14:paraId="36F751A8" w14:textId="7416AFCD" w:rsidR="00C43346" w:rsidRDefault="00C43346" w:rsidP="00C43346">
      <w:pPr>
        <w:pStyle w:val="Titre1"/>
        <w:rPr>
          <w:lang w:val="en-US"/>
        </w:rPr>
      </w:pPr>
      <w:r>
        <w:rPr>
          <w:lang w:val="en-US"/>
        </w:rPr>
        <w:lastRenderedPageBreak/>
        <w:t>Physical configuration</w:t>
      </w:r>
    </w:p>
    <w:p w14:paraId="25633F17" w14:textId="47BC6BF7" w:rsidR="00C43346" w:rsidRPr="00D41842" w:rsidRDefault="00C43346" w:rsidP="00D41842">
      <w:pPr>
        <w:pStyle w:val="Titre2"/>
        <w:rPr>
          <w:lang w:val="en-US"/>
        </w:rPr>
      </w:pPr>
      <w:r>
        <w:rPr>
          <w:lang w:val="en-US"/>
        </w:rPr>
        <w:t>UART</w:t>
      </w:r>
    </w:p>
    <w:p w14:paraId="434A28EC" w14:textId="2832BA5E" w:rsidR="004B76A5" w:rsidRPr="00D41842" w:rsidRDefault="004B76A5" w:rsidP="00C42B25">
      <w:pPr>
        <w:rPr>
          <w:lang w:val="en-US"/>
        </w:rPr>
      </w:pPr>
      <w:r w:rsidRPr="00D41842">
        <w:rPr>
          <w:lang w:val="en-US"/>
        </w:rPr>
        <w:t>Configurable via the UART i</w:t>
      </w:r>
      <w:r>
        <w:rPr>
          <w:lang w:val="en-US"/>
        </w:rPr>
        <w:t>nterface (only)</w:t>
      </w:r>
    </w:p>
    <w:p w14:paraId="5DC85F44" w14:textId="3D4B5E5D" w:rsidR="005C1ABB" w:rsidRDefault="005C1ABB" w:rsidP="00C42B25">
      <w:r>
        <w:t>liaison UART :</w:t>
      </w:r>
    </w:p>
    <w:p w14:paraId="06CF852D" w14:textId="48B1B20B" w:rsidR="005C1ABB" w:rsidRDefault="005C1ABB" w:rsidP="00BE0702">
      <w:pPr>
        <w:pStyle w:val="Paragraphedeliste"/>
        <w:numPr>
          <w:ilvl w:val="0"/>
          <w:numId w:val="7"/>
        </w:numPr>
      </w:pPr>
      <w:proofErr w:type="spellStart"/>
      <w:r>
        <w:t>BaudRate</w:t>
      </w:r>
      <w:proofErr w:type="spellEnd"/>
      <w:r>
        <w:t xml:space="preserve"> 115200</w:t>
      </w:r>
    </w:p>
    <w:p w14:paraId="64083945" w14:textId="738D6722" w:rsidR="005C1ABB" w:rsidRDefault="005C1ABB" w:rsidP="00BE0702">
      <w:pPr>
        <w:pStyle w:val="Paragraphedeliste"/>
        <w:numPr>
          <w:ilvl w:val="0"/>
          <w:numId w:val="7"/>
        </w:numPr>
      </w:pPr>
      <w:r>
        <w:t>Data 8 bytes</w:t>
      </w:r>
    </w:p>
    <w:p w14:paraId="12BA83DB" w14:textId="1037A101" w:rsidR="005C1ABB" w:rsidRDefault="005C1ABB" w:rsidP="00BE0702">
      <w:pPr>
        <w:pStyle w:val="Paragraphedeliste"/>
        <w:numPr>
          <w:ilvl w:val="0"/>
          <w:numId w:val="7"/>
        </w:numPr>
      </w:pPr>
      <w:proofErr w:type="spellStart"/>
      <w:r>
        <w:t>Parity</w:t>
      </w:r>
      <w:proofErr w:type="spellEnd"/>
      <w:r>
        <w:t xml:space="preserve"> None</w:t>
      </w:r>
    </w:p>
    <w:p w14:paraId="4128562A" w14:textId="16DD60D0" w:rsidR="005C1ABB" w:rsidRDefault="005C1ABB" w:rsidP="00BE0702">
      <w:pPr>
        <w:pStyle w:val="Paragraphedeliste"/>
        <w:numPr>
          <w:ilvl w:val="0"/>
          <w:numId w:val="7"/>
        </w:numPr>
      </w:pPr>
      <w:r>
        <w:t>No RTS/CTS</w:t>
      </w:r>
    </w:p>
    <w:p w14:paraId="45D7D79D" w14:textId="66503100" w:rsidR="00FE3ADE" w:rsidRPr="00BE0702" w:rsidRDefault="00FE3ADE" w:rsidP="00BE0702">
      <w:pPr>
        <w:pStyle w:val="Paragraphedeliste"/>
        <w:numPr>
          <w:ilvl w:val="0"/>
          <w:numId w:val="7"/>
        </w:numPr>
        <w:rPr>
          <w:lang w:val="en-US"/>
        </w:rPr>
      </w:pPr>
      <w:r w:rsidRPr="00BE0702">
        <w:rPr>
          <w:lang w:val="en-US"/>
        </w:rPr>
        <w:t>End of command with CR+LF</w:t>
      </w:r>
    </w:p>
    <w:p w14:paraId="402C3733" w14:textId="1B48904E" w:rsidR="002B047E" w:rsidRDefault="00C43346" w:rsidP="00C43346">
      <w:pPr>
        <w:pStyle w:val="Titre2"/>
        <w:rPr>
          <w:lang w:val="en-US"/>
        </w:rPr>
      </w:pPr>
      <w:r>
        <w:rPr>
          <w:lang w:val="en-US"/>
        </w:rPr>
        <w:t>I2C</w:t>
      </w:r>
    </w:p>
    <w:p w14:paraId="49D4C053" w14:textId="004EEA43" w:rsidR="00C43346" w:rsidRDefault="00C43346" w:rsidP="00C43346">
      <w:pPr>
        <w:rPr>
          <w:lang w:val="en-US"/>
        </w:rPr>
      </w:pPr>
      <w:r w:rsidRPr="00D41842">
        <w:rPr>
          <w:color w:val="FF0000"/>
          <w:lang w:val="en-US"/>
        </w:rPr>
        <w:t xml:space="preserve">TBD </w:t>
      </w:r>
      <w:r>
        <w:rPr>
          <w:lang w:val="en-US"/>
        </w:rPr>
        <w:t>i2c address, registers for UART like data transfer</w:t>
      </w:r>
    </w:p>
    <w:p w14:paraId="679588AB" w14:textId="6515AF54" w:rsidR="000A1AFC" w:rsidRDefault="000A1AFC" w:rsidP="00D41842">
      <w:pPr>
        <w:pStyle w:val="Titre3"/>
        <w:rPr>
          <w:lang w:val="en-US"/>
        </w:rPr>
      </w:pPr>
      <w:r>
        <w:rPr>
          <w:lang w:val="en-US"/>
        </w:rPr>
        <w:t>Inputs</w:t>
      </w:r>
    </w:p>
    <w:p w14:paraId="29E9B076" w14:textId="3E325218" w:rsidR="00F22E3C" w:rsidRDefault="00F22E3C" w:rsidP="00C43346">
      <w:pPr>
        <w:rPr>
          <w:ins w:id="15" w:author="Brian Wyld" w:date="2020-04-23T13:50:00Z"/>
          <w:lang w:val="en-US"/>
        </w:rPr>
      </w:pPr>
      <w:ins w:id="16" w:author="Brian Wyld" w:date="2020-04-23T13:50:00Z">
        <w:r>
          <w:rPr>
            <w:lang w:val="en-US"/>
          </w:rPr>
          <w:t xml:space="preserve">GPIO pin U is configured to control the </w:t>
        </w:r>
      </w:ins>
      <w:ins w:id="17" w:author="Brian Wyld" w:date="2020-04-23T13:51:00Z">
        <w:r>
          <w:rPr>
            <w:lang w:val="en-US"/>
          </w:rPr>
          <w:t>enable/disabling of the UART connection.</w:t>
        </w:r>
      </w:ins>
    </w:p>
    <w:p w14:paraId="0BF40BAD" w14:textId="3FE75D0E" w:rsidR="000A1AFC" w:rsidRDefault="000A1AFC" w:rsidP="00C43346">
      <w:pPr>
        <w:rPr>
          <w:lang w:val="en-US"/>
        </w:rPr>
      </w:pPr>
      <w:r>
        <w:rPr>
          <w:lang w:val="en-US"/>
        </w:rPr>
        <w:t xml:space="preserve">GPIO pin X is configured </w:t>
      </w:r>
      <w:r w:rsidR="006210C5">
        <w:rPr>
          <w:lang w:val="en-US"/>
        </w:rPr>
        <w:t xml:space="preserve">as </w:t>
      </w:r>
      <w:r>
        <w:rPr>
          <w:lang w:val="en-US"/>
        </w:rPr>
        <w:t>a momentary button input. It is debounced in the firmware, and its status is indicated in the iBeacon frame or via an AT command.</w:t>
      </w:r>
    </w:p>
    <w:p w14:paraId="34A4E1DC" w14:textId="77280696" w:rsidR="006210C5" w:rsidRPr="006210C5" w:rsidRDefault="006210C5" w:rsidP="00C43346">
      <w:pPr>
        <w:rPr>
          <w:lang w:val="en-US"/>
        </w:rPr>
      </w:pPr>
      <w:r w:rsidRPr="006210C5">
        <w:rPr>
          <w:lang w:val="en-US"/>
        </w:rPr>
        <w:t>GPIO pins Y-Z a</w:t>
      </w:r>
      <w:r w:rsidRPr="00D41842">
        <w:rPr>
          <w:lang w:val="en-US"/>
        </w:rPr>
        <w:t>re</w:t>
      </w:r>
      <w:r>
        <w:rPr>
          <w:lang w:val="en-US"/>
        </w:rPr>
        <w:t xml:space="preserve"> configured as digital inputs and can be read via AT command</w:t>
      </w:r>
    </w:p>
    <w:p w14:paraId="503B799A" w14:textId="639D4227" w:rsidR="006210C5" w:rsidRDefault="000A1AFC" w:rsidP="00C43346">
      <w:pPr>
        <w:rPr>
          <w:lang w:val="en-US"/>
        </w:rPr>
      </w:pPr>
      <w:r w:rsidRPr="000A1AFC">
        <w:rPr>
          <w:lang w:val="en-US"/>
        </w:rPr>
        <w:t xml:space="preserve">GPIO pin </w:t>
      </w:r>
      <w:r w:rsidR="006210C5">
        <w:rPr>
          <w:lang w:val="en-US"/>
        </w:rPr>
        <w:t>A</w:t>
      </w:r>
      <w:r w:rsidRPr="000A1AFC">
        <w:rPr>
          <w:lang w:val="en-US"/>
        </w:rPr>
        <w:t xml:space="preserve"> is confi</w:t>
      </w:r>
      <w:r w:rsidRPr="00D41842">
        <w:rPr>
          <w:lang w:val="en-US"/>
        </w:rPr>
        <w:t>gured a</w:t>
      </w:r>
      <w:r>
        <w:rPr>
          <w:lang w:val="en-US"/>
        </w:rPr>
        <w:t xml:space="preserve">s a A/D </w:t>
      </w:r>
      <w:r w:rsidR="006210C5">
        <w:rPr>
          <w:lang w:val="en-US"/>
        </w:rPr>
        <w:t>measurement. Its 5 MSB are in the iBeacon frame, and its full value can be read via an AT command</w:t>
      </w:r>
    </w:p>
    <w:p w14:paraId="785939CE" w14:textId="1CBF68DB" w:rsidR="006210C5" w:rsidRPr="000A1AFC" w:rsidRDefault="006210C5" w:rsidP="00C43346">
      <w:pPr>
        <w:rPr>
          <w:lang w:val="en-US"/>
        </w:rPr>
      </w:pPr>
      <w:r>
        <w:rPr>
          <w:lang w:val="en-US"/>
        </w:rPr>
        <w:t>Battery voltage is read on GPIO input X. Its value is expressed in the iBeacon frame as 11=100%, 10=80%, 01=20%, 00=critical. The actual voltage can be read via AT Command</w:t>
      </w:r>
    </w:p>
    <w:p w14:paraId="6E7DC3A2" w14:textId="2E435160" w:rsidR="00C43346" w:rsidRDefault="000A1AFC" w:rsidP="00D41842">
      <w:pPr>
        <w:pStyle w:val="Titre3"/>
        <w:rPr>
          <w:lang w:val="en-US"/>
        </w:rPr>
      </w:pPr>
      <w:r>
        <w:rPr>
          <w:lang w:val="en-US"/>
        </w:rPr>
        <w:t>LEDs</w:t>
      </w:r>
    </w:p>
    <w:p w14:paraId="129508FE" w14:textId="70CB8894" w:rsidR="000A1AFC" w:rsidRDefault="000A1AFC" w:rsidP="00C43346">
      <w:pPr>
        <w:rPr>
          <w:lang w:val="en-US"/>
        </w:rPr>
      </w:pPr>
      <w:r>
        <w:rPr>
          <w:lang w:val="en-US"/>
        </w:rPr>
        <w:t>The module assumes it has a</w:t>
      </w:r>
      <w:r w:rsidR="006210C5">
        <w:rPr>
          <w:lang w:val="en-US"/>
        </w:rPr>
        <w:t xml:space="preserve"> user visible</w:t>
      </w:r>
      <w:r>
        <w:rPr>
          <w:lang w:val="en-US"/>
        </w:rPr>
        <w:t xml:space="preserve"> LED connected to its GPIO pin X. This LED is used as follows:</w:t>
      </w:r>
    </w:p>
    <w:p w14:paraId="27BFB6B7" w14:textId="37BD6AB8" w:rsidR="000A1AFC" w:rsidRDefault="000A1AFC" w:rsidP="00C43346">
      <w:pPr>
        <w:rPr>
          <w:lang w:val="en-US"/>
        </w:rPr>
      </w:pPr>
      <w:r>
        <w:rPr>
          <w:lang w:val="en-US"/>
        </w:rPr>
        <w:t>ON 5s : reset</w:t>
      </w:r>
    </w:p>
    <w:p w14:paraId="267ED4B3" w14:textId="626BE43B" w:rsidR="000A1AFC" w:rsidRDefault="000A1AFC" w:rsidP="00C43346">
      <w:pPr>
        <w:rPr>
          <w:lang w:val="en-US"/>
        </w:rPr>
      </w:pPr>
      <w:r>
        <w:rPr>
          <w:lang w:val="en-US"/>
        </w:rPr>
        <w:t>Fast Flash (10 Hz, 10ms on): beaconing and button pressed</w:t>
      </w:r>
    </w:p>
    <w:p w14:paraId="6E0D2A89" w14:textId="4404E9DC" w:rsidR="000A1AFC" w:rsidRPr="00C43346" w:rsidRDefault="000A1AFC">
      <w:pPr>
        <w:rPr>
          <w:lang w:val="en-US"/>
        </w:rPr>
      </w:pPr>
      <w:r>
        <w:rPr>
          <w:lang w:val="en-US"/>
        </w:rPr>
        <w:t>Slow Flash (2Hz, 50ms on): connected to remote BLE device</w:t>
      </w:r>
    </w:p>
    <w:p w14:paraId="1AB8F77E" w14:textId="707445F5" w:rsidR="002B047E" w:rsidRDefault="000A1AFC">
      <w:pPr>
        <w:rPr>
          <w:lang w:val="en-US"/>
        </w:rPr>
      </w:pPr>
      <w:r>
        <w:rPr>
          <w:lang w:val="en-US"/>
        </w:rPr>
        <w:t>ON 1s : responded to a authentication challenge</w:t>
      </w:r>
    </w:p>
    <w:p w14:paraId="37ACB434" w14:textId="157D1F0D" w:rsidR="000A1AFC" w:rsidRDefault="006210C5" w:rsidP="00D41842">
      <w:pPr>
        <w:pStyle w:val="Titre3"/>
        <w:rPr>
          <w:lang w:val="en-US"/>
        </w:rPr>
      </w:pPr>
      <w:r>
        <w:rPr>
          <w:lang w:val="en-US"/>
        </w:rPr>
        <w:t>Outputs</w:t>
      </w:r>
    </w:p>
    <w:p w14:paraId="7C1CFA34" w14:textId="1A365029" w:rsidR="006210C5" w:rsidRDefault="006210C5">
      <w:pPr>
        <w:rPr>
          <w:lang w:val="en-US"/>
        </w:rPr>
      </w:pPr>
      <w:r>
        <w:rPr>
          <w:lang w:val="en-US"/>
        </w:rPr>
        <w:t>GPIO pins B-C are configured as outputs and can be set via AT command to high or low.</w:t>
      </w:r>
    </w:p>
    <w:p w14:paraId="30ADF688" w14:textId="7D274B7C" w:rsidR="006210C5" w:rsidRPr="00BE0702" w:rsidRDefault="006210C5">
      <w:pPr>
        <w:rPr>
          <w:lang w:val="en-US"/>
        </w:rPr>
      </w:pPr>
      <w:r>
        <w:rPr>
          <w:lang w:val="en-US"/>
        </w:rPr>
        <w:t>GPIO pin D is configured as PWM output, an AT command allows it to generate a frequency for a given period (</w:t>
      </w:r>
      <w:proofErr w:type="spellStart"/>
      <w:r>
        <w:rPr>
          <w:lang w:val="en-US"/>
        </w:rPr>
        <w:t>eg</w:t>
      </w:r>
      <w:proofErr w:type="spellEnd"/>
      <w:r>
        <w:rPr>
          <w:lang w:val="en-US"/>
        </w:rPr>
        <w:t xml:space="preserve"> for a buzzer)</w:t>
      </w:r>
    </w:p>
    <w:bookmarkEnd w:id="5"/>
    <w:p w14:paraId="0564D771" w14:textId="7D3AA0C3" w:rsidR="00EA499C" w:rsidRPr="00D41842" w:rsidRDefault="00C43346" w:rsidP="00EA499C">
      <w:pPr>
        <w:pStyle w:val="Titre1"/>
        <w:rPr>
          <w:lang w:val="en-US"/>
        </w:rPr>
      </w:pPr>
      <w:r w:rsidRPr="00D41842">
        <w:rPr>
          <w:lang w:val="en-US"/>
        </w:rPr>
        <w:lastRenderedPageBreak/>
        <w:t>AT Commands</w:t>
      </w:r>
    </w:p>
    <w:p w14:paraId="08A9BF7A" w14:textId="7C920D17" w:rsidR="00C768AE" w:rsidRPr="00D41842" w:rsidRDefault="00C768AE" w:rsidP="00C768AE">
      <w:pPr>
        <w:rPr>
          <w:lang w:val="en-US"/>
        </w:rPr>
      </w:pPr>
    </w:p>
    <w:p w14:paraId="1DC9D583" w14:textId="144B0A64" w:rsidR="003A04C1" w:rsidRPr="00D41842" w:rsidRDefault="00A06EAF" w:rsidP="00A06EAF">
      <w:pPr>
        <w:pStyle w:val="Titre2"/>
        <w:rPr>
          <w:lang w:val="en-US"/>
        </w:rPr>
      </w:pPr>
      <w:r w:rsidRPr="00D41842">
        <w:rPr>
          <w:lang w:val="en-US"/>
        </w:rPr>
        <w:t>Commands</w:t>
      </w:r>
    </w:p>
    <w:p w14:paraId="680BD1A6" w14:textId="778B5B1C" w:rsidR="00EA7B68" w:rsidRDefault="00522DE1" w:rsidP="00EA7B68">
      <w:pPr>
        <w:rPr>
          <w:lang w:val="en-US"/>
        </w:rPr>
      </w:pPr>
      <w:r w:rsidRPr="00D41842">
        <w:rPr>
          <w:lang w:val="en-US"/>
        </w:rPr>
        <w:t>Each command should be t</w:t>
      </w:r>
      <w:r>
        <w:rPr>
          <w:lang w:val="en-US"/>
        </w:rPr>
        <w:t>erminated by CR/NL.</w:t>
      </w:r>
    </w:p>
    <w:p w14:paraId="3833273A" w14:textId="73C9D309" w:rsidR="00522DE1" w:rsidRPr="00D41842" w:rsidRDefault="00522DE1">
      <w:pPr>
        <w:rPr>
          <w:lang w:val="en-US"/>
        </w:rPr>
      </w:pPr>
      <w:r>
        <w:rPr>
          <w:lang w:val="en-US"/>
        </w:rPr>
        <w:t>All commands generate a response, by default “OK” unless otherwise shown.</w:t>
      </w:r>
    </w:p>
    <w:tbl>
      <w:tblPr>
        <w:tblStyle w:val="Grilledutableau"/>
        <w:tblW w:w="10040" w:type="dxa"/>
        <w:tblLayout w:type="fixed"/>
        <w:tblLook w:val="04A0" w:firstRow="1" w:lastRow="0" w:firstColumn="1" w:lastColumn="0" w:noHBand="0" w:noVBand="1"/>
      </w:tblPr>
      <w:tblGrid>
        <w:gridCol w:w="2547"/>
        <w:gridCol w:w="2977"/>
        <w:gridCol w:w="4516"/>
      </w:tblGrid>
      <w:tr w:rsidR="00C43346" w14:paraId="574BC948" w14:textId="77777777" w:rsidTr="00D41842">
        <w:trPr>
          <w:trHeight w:val="282"/>
        </w:trPr>
        <w:tc>
          <w:tcPr>
            <w:tcW w:w="2547" w:type="dxa"/>
            <w:shd w:val="clear" w:color="auto" w:fill="F2F2F2" w:themeFill="background1" w:themeFillShade="F2"/>
          </w:tcPr>
          <w:p w14:paraId="3E6FE9C9" w14:textId="1DDA6523" w:rsidR="00C43346" w:rsidRPr="00D41842" w:rsidRDefault="00C43346" w:rsidP="003A04C1">
            <w:pPr>
              <w:rPr>
                <w:b/>
              </w:rPr>
            </w:pPr>
            <w:r w:rsidRPr="00D41842">
              <w:rPr>
                <w:b/>
              </w:rPr>
              <w:t>Command</w:t>
            </w:r>
          </w:p>
        </w:tc>
        <w:tc>
          <w:tcPr>
            <w:tcW w:w="2977" w:type="dxa"/>
            <w:shd w:val="clear" w:color="auto" w:fill="F2F2F2" w:themeFill="background1" w:themeFillShade="F2"/>
          </w:tcPr>
          <w:p w14:paraId="17B031FB" w14:textId="3311AB74" w:rsidR="00C43346" w:rsidRPr="00D41842" w:rsidRDefault="00C43346" w:rsidP="003A04C1">
            <w:pPr>
              <w:rPr>
                <w:b/>
              </w:rPr>
            </w:pPr>
            <w:proofErr w:type="spellStart"/>
            <w:r w:rsidRPr="00D41842">
              <w:rPr>
                <w:b/>
              </w:rPr>
              <w:t>Parameters</w:t>
            </w:r>
            <w:proofErr w:type="spellEnd"/>
          </w:p>
        </w:tc>
        <w:tc>
          <w:tcPr>
            <w:tcW w:w="4516" w:type="dxa"/>
            <w:shd w:val="clear" w:color="auto" w:fill="F2F2F2" w:themeFill="background1" w:themeFillShade="F2"/>
          </w:tcPr>
          <w:p w14:paraId="6668A340" w14:textId="3DF9153A" w:rsidR="00C43346" w:rsidRPr="00D41842" w:rsidRDefault="00C43346" w:rsidP="003A04C1">
            <w:pPr>
              <w:rPr>
                <w:b/>
              </w:rPr>
            </w:pPr>
            <w:r w:rsidRPr="00D41842">
              <w:rPr>
                <w:b/>
              </w:rPr>
              <w:t>Description</w:t>
            </w:r>
          </w:p>
        </w:tc>
      </w:tr>
      <w:tr w:rsidR="00C43346" w:rsidRPr="00F22E3C" w14:paraId="79FD45DF" w14:textId="77777777" w:rsidTr="00D41842">
        <w:trPr>
          <w:trHeight w:val="1742"/>
        </w:trPr>
        <w:tc>
          <w:tcPr>
            <w:tcW w:w="2547" w:type="dxa"/>
          </w:tcPr>
          <w:p w14:paraId="1175B2BD" w14:textId="2B8C0D37" w:rsidR="00C43346" w:rsidRPr="00BE0702" w:rsidRDefault="00C43346">
            <w:pPr>
              <w:rPr>
                <w:sz w:val="16"/>
                <w:szCs w:val="16"/>
                <w:lang w:val="en-US"/>
              </w:rPr>
            </w:pPr>
            <w:r w:rsidRPr="00BE0702">
              <w:rPr>
                <w:lang w:val="en-US"/>
              </w:rPr>
              <w:t>AT+</w:t>
            </w:r>
            <w:r w:rsidR="00A06EAF">
              <w:rPr>
                <w:lang w:val="en-US"/>
              </w:rPr>
              <w:t>SET=&lt;key&gt;,&lt;value&gt;</w:t>
            </w:r>
          </w:p>
        </w:tc>
        <w:tc>
          <w:tcPr>
            <w:tcW w:w="2977" w:type="dxa"/>
          </w:tcPr>
          <w:p w14:paraId="56B277BE" w14:textId="01F55831" w:rsidR="00C43346" w:rsidRDefault="00C43346" w:rsidP="003A04C1">
            <w:pPr>
              <w:rPr>
                <w:lang w:val="en-US"/>
              </w:rPr>
            </w:pPr>
            <w:r>
              <w:rPr>
                <w:lang w:val="en-US"/>
              </w:rPr>
              <w:t>key : which configuration value to change (see below for configurable keys)</w:t>
            </w:r>
          </w:p>
          <w:p w14:paraId="33B08CF6" w14:textId="3E159659" w:rsidR="00C43346" w:rsidRPr="00D41842" w:rsidRDefault="00C43346" w:rsidP="003A04C1">
            <w:pPr>
              <w:rPr>
                <w:lang w:val="en-US"/>
              </w:rPr>
            </w:pPr>
            <w:r>
              <w:rPr>
                <w:lang w:val="en-US"/>
              </w:rPr>
              <w:t>value : the new value to set</w:t>
            </w:r>
          </w:p>
        </w:tc>
        <w:tc>
          <w:tcPr>
            <w:tcW w:w="4516" w:type="dxa"/>
          </w:tcPr>
          <w:p w14:paraId="5AD75D7C" w14:textId="36E3BB77" w:rsidR="00A06EAF" w:rsidRPr="00D41842" w:rsidRDefault="00C43346" w:rsidP="003A04C1">
            <w:pPr>
              <w:rPr>
                <w:lang w:val="en-US"/>
              </w:rPr>
            </w:pPr>
            <w:r>
              <w:t>Configure les paramètres du scanner</w:t>
            </w:r>
            <w:r w:rsidR="00A06EAF">
              <w:t>.</w:t>
            </w:r>
            <w:r w:rsidR="00A06EAF" w:rsidRPr="00D41842">
              <w:rPr>
                <w:rPrChange w:id="18" w:author="Brian Wyld [2]" w:date="2019-01-03T17:24:00Z">
                  <w:rPr>
                    <w:lang w:val="en-US"/>
                  </w:rPr>
                </w:rPrChange>
              </w:rPr>
              <w:t xml:space="preserve"> </w:t>
            </w:r>
            <w:r w:rsidR="00A06EAF" w:rsidRPr="00D41842">
              <w:rPr>
                <w:lang w:val="en-US"/>
              </w:rPr>
              <w:t>Note that the AT+A</w:t>
            </w:r>
            <w:r w:rsidR="00A06EAF">
              <w:rPr>
                <w:lang w:val="en-US"/>
              </w:rPr>
              <w:t xml:space="preserve">UTH sequence must have been </w:t>
            </w:r>
            <w:r w:rsidR="0031371D">
              <w:rPr>
                <w:lang w:val="en-US"/>
              </w:rPr>
              <w:t>validated</w:t>
            </w:r>
            <w:r w:rsidR="00A06EAF">
              <w:rPr>
                <w:lang w:val="en-US"/>
              </w:rPr>
              <w:t xml:space="preserve"> before this command will be accepted.</w:t>
            </w:r>
          </w:p>
          <w:p w14:paraId="6B56BF7E" w14:textId="70BD20CE" w:rsidR="00C43346" w:rsidRPr="00D41842" w:rsidRDefault="00C43346" w:rsidP="00D41842">
            <w:pPr>
              <w:rPr>
                <w:lang w:val="en-US"/>
              </w:rPr>
            </w:pPr>
          </w:p>
        </w:tc>
      </w:tr>
      <w:tr w:rsidR="00A06EAF" w:rsidRPr="00F22E3C" w14:paraId="3EDCF641" w14:textId="77777777" w:rsidTr="00D41842">
        <w:trPr>
          <w:trHeight w:val="549"/>
        </w:trPr>
        <w:tc>
          <w:tcPr>
            <w:tcW w:w="2547" w:type="dxa"/>
          </w:tcPr>
          <w:p w14:paraId="2F4A8672" w14:textId="50CB04EF" w:rsidR="00A06EAF" w:rsidRPr="00BE0702" w:rsidRDefault="00A06EAF" w:rsidP="00A06EAF">
            <w:pPr>
              <w:rPr>
                <w:lang w:val="en-US"/>
              </w:rPr>
            </w:pPr>
            <w:r>
              <w:rPr>
                <w:lang w:val="en-US"/>
              </w:rPr>
              <w:t>AT+GET[=</w:t>
            </w:r>
            <w:proofErr w:type="spellStart"/>
            <w:r>
              <w:rPr>
                <w:lang w:val="en-US"/>
              </w:rPr>
              <w:t>key,key</w:t>
            </w:r>
            <w:proofErr w:type="spellEnd"/>
            <w:r>
              <w:rPr>
                <w:lang w:val="en-US"/>
              </w:rPr>
              <w:t>..]</w:t>
            </w:r>
          </w:p>
        </w:tc>
        <w:tc>
          <w:tcPr>
            <w:tcW w:w="2977" w:type="dxa"/>
          </w:tcPr>
          <w:p w14:paraId="5914A27F" w14:textId="5D43716B" w:rsidR="00A06EAF" w:rsidRDefault="00A06EAF" w:rsidP="003A04C1">
            <w:pPr>
              <w:rPr>
                <w:lang w:val="en-US"/>
              </w:rPr>
            </w:pPr>
            <w:r>
              <w:rPr>
                <w:lang w:val="en-US"/>
              </w:rPr>
              <w:t>optional list of config keys to get values for</w:t>
            </w:r>
          </w:p>
        </w:tc>
        <w:tc>
          <w:tcPr>
            <w:tcW w:w="4516" w:type="dxa"/>
          </w:tcPr>
          <w:p w14:paraId="07AACF3C" w14:textId="78A35649" w:rsidR="00A06EAF" w:rsidRPr="00D41842" w:rsidRDefault="00A06EAF" w:rsidP="003A04C1">
            <w:pPr>
              <w:rPr>
                <w:lang w:val="en-US"/>
              </w:rPr>
            </w:pPr>
            <w:r>
              <w:rPr>
                <w:lang w:val="en-US"/>
              </w:rPr>
              <w:t>Get all configuration values, or just those in the l</w:t>
            </w:r>
            <w:r w:rsidR="006663F1">
              <w:rPr>
                <w:lang w:val="en-US"/>
              </w:rPr>
              <w:t>i</w:t>
            </w:r>
            <w:r>
              <w:rPr>
                <w:lang w:val="en-US"/>
              </w:rPr>
              <w:t>st</w:t>
            </w:r>
          </w:p>
        </w:tc>
      </w:tr>
      <w:tr w:rsidR="003B0C25" w:rsidRPr="00F22E3C" w14:paraId="5DA32F75" w14:textId="77777777" w:rsidTr="00D41842">
        <w:trPr>
          <w:trHeight w:val="549"/>
        </w:trPr>
        <w:tc>
          <w:tcPr>
            <w:tcW w:w="2547" w:type="dxa"/>
          </w:tcPr>
          <w:p w14:paraId="24F4BFF2" w14:textId="390F54DC" w:rsidR="00F22E3C" w:rsidRDefault="00F22E3C" w:rsidP="00A06EAF">
            <w:pPr>
              <w:rPr>
                <w:lang w:val="en-US"/>
              </w:rPr>
            </w:pPr>
            <w:ins w:id="19" w:author="Brian Wyld" w:date="2020-04-23T13:51:00Z">
              <w:r>
                <w:rPr>
                  <w:lang w:val="en-US"/>
                </w:rPr>
                <w:t>AT+IB_START[=UUID, Major, Minor, ex</w:t>
              </w:r>
            </w:ins>
            <w:ins w:id="20" w:author="Brian Wyld" w:date="2020-04-23T13:52:00Z">
              <w:r>
                <w:rPr>
                  <w:lang w:val="en-US"/>
                </w:rPr>
                <w:t xml:space="preserve">tra, interval, </w:t>
              </w:r>
              <w:proofErr w:type="spellStart"/>
              <w:r>
                <w:rPr>
                  <w:lang w:val="en-US"/>
                </w:rPr>
                <w:t>txpower</w:t>
              </w:r>
              <w:proofErr w:type="spellEnd"/>
              <w:r>
                <w:rPr>
                  <w:lang w:val="en-US"/>
                </w:rPr>
                <w:t>]</w:t>
              </w:r>
            </w:ins>
          </w:p>
        </w:tc>
        <w:tc>
          <w:tcPr>
            <w:tcW w:w="2977" w:type="dxa"/>
          </w:tcPr>
          <w:p w14:paraId="5C7466AD" w14:textId="3E5FB961" w:rsidR="003B0C25" w:rsidRDefault="00DC4043" w:rsidP="003A04C1">
            <w:pPr>
              <w:rPr>
                <w:lang w:val="en-US"/>
              </w:rPr>
            </w:pPr>
            <w:ins w:id="21" w:author="Brian Wyld" w:date="2020-04-23T13:54:00Z">
              <w:r>
                <w:rPr>
                  <w:lang w:val="en-US"/>
                </w:rPr>
                <w:t>UUID</w:t>
              </w:r>
            </w:ins>
            <w:ins w:id="22" w:author="Brian Wyld" w:date="2020-04-23T13:55:00Z">
              <w:r>
                <w:rPr>
                  <w:lang w:val="en-US"/>
                </w:rPr>
                <w:t xml:space="preserve">, major, minor, </w:t>
              </w:r>
              <w:proofErr w:type="spellStart"/>
              <w:r>
                <w:rPr>
                  <w:lang w:val="en-US"/>
                </w:rPr>
                <w:t>etc</w:t>
              </w:r>
              <w:proofErr w:type="spellEnd"/>
              <w:r>
                <w:rPr>
                  <w:lang w:val="en-US"/>
                </w:rPr>
                <w:t xml:space="preserve"> are the params for the specific </w:t>
              </w:r>
              <w:proofErr w:type="spellStart"/>
              <w:r>
                <w:rPr>
                  <w:lang w:val="en-US"/>
                </w:rPr>
                <w:t>ibeacon</w:t>
              </w:r>
              <w:proofErr w:type="spellEnd"/>
              <w:r>
                <w:rPr>
                  <w:lang w:val="en-US"/>
                </w:rPr>
                <w:t xml:space="preserve"> frame.</w:t>
              </w:r>
            </w:ins>
          </w:p>
        </w:tc>
        <w:tc>
          <w:tcPr>
            <w:tcW w:w="4516" w:type="dxa"/>
          </w:tcPr>
          <w:p w14:paraId="241C6E07" w14:textId="77777777" w:rsidR="003B0C25" w:rsidRDefault="00DC4043" w:rsidP="003A04C1">
            <w:pPr>
              <w:rPr>
                <w:ins w:id="23" w:author="Brian Wyld" w:date="2020-04-23T13:54:00Z"/>
                <w:lang w:val="en-US"/>
              </w:rPr>
            </w:pPr>
            <w:ins w:id="24" w:author="Brian Wyld" w:date="2020-04-23T13:53:00Z">
              <w:r>
                <w:rPr>
                  <w:lang w:val="en-US"/>
                </w:rPr>
                <w:t>All parameters are in hex.</w:t>
              </w:r>
            </w:ins>
          </w:p>
          <w:p w14:paraId="7893EACA" w14:textId="71B5C321" w:rsidR="00DC4043" w:rsidRDefault="00DC4043" w:rsidP="003A04C1">
            <w:pPr>
              <w:rPr>
                <w:lang w:val="en-US"/>
              </w:rPr>
            </w:pPr>
            <w:ins w:id="25" w:author="Brian Wyld" w:date="2020-04-23T13:54:00Z">
              <w:r>
                <w:rPr>
                  <w:lang w:val="en-US"/>
                </w:rPr>
                <w:t xml:space="preserve">If params are present, then used for the </w:t>
              </w:r>
              <w:proofErr w:type="spellStart"/>
              <w:r>
                <w:rPr>
                  <w:lang w:val="en-US"/>
                </w:rPr>
                <w:t>ibeacon</w:t>
              </w:r>
              <w:proofErr w:type="spellEnd"/>
              <w:r>
                <w:rPr>
                  <w:lang w:val="en-US"/>
                </w:rPr>
                <w:t xml:space="preserve"> if present, ignoring the other configured slots.</w:t>
              </w:r>
            </w:ins>
          </w:p>
        </w:tc>
      </w:tr>
      <w:tr w:rsidR="00DC4043" w:rsidRPr="00F22E3C" w14:paraId="31A7A71D" w14:textId="77777777" w:rsidTr="00D41842">
        <w:trPr>
          <w:trHeight w:val="549"/>
          <w:ins w:id="26" w:author="Brian Wyld" w:date="2020-04-23T13:54:00Z"/>
        </w:trPr>
        <w:tc>
          <w:tcPr>
            <w:tcW w:w="2547" w:type="dxa"/>
          </w:tcPr>
          <w:p w14:paraId="4645D110" w14:textId="6C6C99EC" w:rsidR="00DC4043" w:rsidRDefault="00DC4043" w:rsidP="00A06EAF">
            <w:pPr>
              <w:rPr>
                <w:ins w:id="27" w:author="Brian Wyld" w:date="2020-04-23T13:54:00Z"/>
                <w:lang w:val="en-US"/>
              </w:rPr>
            </w:pPr>
            <w:ins w:id="28" w:author="Brian Wyld" w:date="2020-04-23T13:54:00Z">
              <w:r>
                <w:rPr>
                  <w:lang w:val="en-US"/>
                </w:rPr>
                <w:t>AT+IB_STOP</w:t>
              </w:r>
            </w:ins>
          </w:p>
        </w:tc>
        <w:tc>
          <w:tcPr>
            <w:tcW w:w="2977" w:type="dxa"/>
          </w:tcPr>
          <w:p w14:paraId="7F722049" w14:textId="738A4DEB" w:rsidR="00DC4043" w:rsidRDefault="00DC4043" w:rsidP="003A04C1">
            <w:pPr>
              <w:rPr>
                <w:ins w:id="29" w:author="Brian Wyld" w:date="2020-04-23T13:54:00Z"/>
                <w:lang w:val="en-US"/>
              </w:rPr>
            </w:pPr>
          </w:p>
        </w:tc>
        <w:tc>
          <w:tcPr>
            <w:tcW w:w="4516" w:type="dxa"/>
          </w:tcPr>
          <w:p w14:paraId="584D89AD" w14:textId="62940453" w:rsidR="00DC4043" w:rsidRDefault="00DC4043" w:rsidP="003A04C1">
            <w:pPr>
              <w:rPr>
                <w:ins w:id="30" w:author="Brian Wyld" w:date="2020-04-23T13:54:00Z"/>
                <w:lang w:val="en-US"/>
              </w:rPr>
            </w:pPr>
            <w:ins w:id="31" w:author="Brian Wyld" w:date="2020-04-23T13:55:00Z">
              <w:r>
                <w:rPr>
                  <w:lang w:val="en-US"/>
                </w:rPr>
                <w:t xml:space="preserve">Halt all </w:t>
              </w:r>
              <w:proofErr w:type="spellStart"/>
              <w:r>
                <w:rPr>
                  <w:lang w:val="en-US"/>
                </w:rPr>
                <w:t>ibeaconning</w:t>
              </w:r>
              <w:proofErr w:type="spellEnd"/>
              <w:r>
                <w:rPr>
                  <w:lang w:val="en-US"/>
                </w:rPr>
                <w:t xml:space="preserve"> (whether due to</w:t>
              </w:r>
              <w:r>
                <w:rPr>
                  <w:lang w:val="en-US"/>
                </w:rPr>
                <w:t xml:space="preserve"> IB_START or just default action.)</w:t>
              </w:r>
            </w:ins>
          </w:p>
        </w:tc>
      </w:tr>
      <w:tr w:rsidR="00A06EAF" w:rsidRPr="00F22E3C" w14:paraId="11E62CA8" w14:textId="77777777" w:rsidTr="00D41842">
        <w:trPr>
          <w:trHeight w:val="549"/>
        </w:trPr>
        <w:tc>
          <w:tcPr>
            <w:tcW w:w="2547" w:type="dxa"/>
          </w:tcPr>
          <w:p w14:paraId="730D298A" w14:textId="69360BAC" w:rsidR="00A06EAF" w:rsidRDefault="00A06EAF" w:rsidP="00A06EAF">
            <w:pPr>
              <w:rPr>
                <w:lang w:val="en-US"/>
              </w:rPr>
            </w:pPr>
            <w:r>
              <w:rPr>
                <w:lang w:val="en-US"/>
              </w:rPr>
              <w:t>AT+IBEACON=</w:t>
            </w:r>
            <w:ins w:id="32" w:author="Brian Wyld" w:date="2020-04-23T13:53:00Z">
              <w:r w:rsidR="00DC4043">
                <w:rPr>
                  <w:lang w:val="en-US"/>
                </w:rPr>
                <w:t>&lt;bitmask&gt;</w:t>
              </w:r>
            </w:ins>
            <w:del w:id="33" w:author="Brian Wyld" w:date="2020-04-23T13:53:00Z">
              <w:r w:rsidDel="00DC4043">
                <w:rPr>
                  <w:lang w:val="en-US"/>
                </w:rPr>
                <w:delText>1|0</w:delText>
              </w:r>
            </w:del>
          </w:p>
        </w:tc>
        <w:tc>
          <w:tcPr>
            <w:tcW w:w="2977" w:type="dxa"/>
          </w:tcPr>
          <w:p w14:paraId="5AFF8206" w14:textId="4716B101" w:rsidR="00A06EAF" w:rsidRDefault="00DC4043" w:rsidP="003A04C1">
            <w:pPr>
              <w:rPr>
                <w:lang w:val="en-US"/>
              </w:rPr>
            </w:pPr>
            <w:ins w:id="34" w:author="Brian Wyld" w:date="2020-04-23T13:53:00Z">
              <w:r>
                <w:rPr>
                  <w:lang w:val="en-US"/>
                </w:rPr>
                <w:t xml:space="preserve">1 bit per slot, </w:t>
              </w:r>
            </w:ins>
            <w:r w:rsidR="00EA7B68">
              <w:rPr>
                <w:lang w:val="en-US"/>
              </w:rPr>
              <w:t>1=enable, 0=disable</w:t>
            </w:r>
          </w:p>
        </w:tc>
        <w:tc>
          <w:tcPr>
            <w:tcW w:w="4516" w:type="dxa"/>
          </w:tcPr>
          <w:p w14:paraId="172C19CB" w14:textId="77F2C5C8" w:rsidR="00A06EAF" w:rsidRDefault="00EA7B68" w:rsidP="003A04C1">
            <w:pPr>
              <w:rPr>
                <w:lang w:val="en-US"/>
              </w:rPr>
            </w:pPr>
            <w:r>
              <w:rPr>
                <w:lang w:val="en-US"/>
              </w:rPr>
              <w:t>Enable or disable</w:t>
            </w:r>
            <w:ins w:id="35" w:author="Brian Wyld" w:date="2020-04-23T13:55:00Z">
              <w:r w:rsidR="00DC4043">
                <w:rPr>
                  <w:lang w:val="en-US"/>
                </w:rPr>
                <w:t xml:space="preserve"> automatic </w:t>
              </w:r>
            </w:ins>
            <w:r>
              <w:rPr>
                <w:lang w:val="en-US"/>
              </w:rPr>
              <w:t xml:space="preserve"> </w:t>
            </w:r>
            <w:proofErr w:type="spellStart"/>
            <w:r>
              <w:rPr>
                <w:lang w:val="en-US"/>
              </w:rPr>
              <w:t>ibeaconing</w:t>
            </w:r>
            <w:proofErr w:type="spellEnd"/>
            <w:r>
              <w:rPr>
                <w:lang w:val="en-US"/>
              </w:rPr>
              <w:t xml:space="preserve"> (</w:t>
            </w:r>
            <w:del w:id="36" w:author="Brian Wyld" w:date="2020-04-23T13:53:00Z">
              <w:r w:rsidDel="00DC4043">
                <w:rPr>
                  <w:lang w:val="en-US"/>
                </w:rPr>
                <w:delText xml:space="preserve">all </w:delText>
              </w:r>
            </w:del>
            <w:ins w:id="37" w:author="Brian Wyld" w:date="2020-04-23T13:53:00Z">
              <w:r w:rsidR="00DC4043">
                <w:rPr>
                  <w:lang w:val="en-US"/>
                </w:rPr>
                <w:t>per</w:t>
              </w:r>
              <w:r w:rsidR="00DC4043">
                <w:rPr>
                  <w:lang w:val="en-US"/>
                </w:rPr>
                <w:t xml:space="preserve"> </w:t>
              </w:r>
            </w:ins>
            <w:r>
              <w:rPr>
                <w:lang w:val="en-US"/>
              </w:rPr>
              <w:t>slot</w:t>
            </w:r>
            <w:del w:id="38" w:author="Brian Wyld" w:date="2020-04-23T13:53:00Z">
              <w:r w:rsidDel="00DC4043">
                <w:rPr>
                  <w:lang w:val="en-US"/>
                </w:rPr>
                <w:delText>s</w:delText>
              </w:r>
            </w:del>
            <w:r>
              <w:rPr>
                <w:lang w:val="en-US"/>
              </w:rPr>
              <w:t>)</w:t>
            </w:r>
            <w:ins w:id="39" w:author="Brian Wyld" w:date="2020-04-23T13:55:00Z">
              <w:r w:rsidR="00DC4043">
                <w:rPr>
                  <w:lang w:val="en-US"/>
                </w:rPr>
                <w:t xml:space="preserve"> at bootup.</w:t>
              </w:r>
            </w:ins>
          </w:p>
        </w:tc>
      </w:tr>
      <w:tr w:rsidR="00C43346" w:rsidRPr="00F22E3C" w14:paraId="3DEDF0AE" w14:textId="77777777" w:rsidTr="00D41842">
        <w:trPr>
          <w:trHeight w:val="2245"/>
        </w:trPr>
        <w:tc>
          <w:tcPr>
            <w:tcW w:w="2547" w:type="dxa"/>
          </w:tcPr>
          <w:p w14:paraId="046E7B05" w14:textId="2F77A7ED" w:rsidR="00C43346" w:rsidRPr="00D41842" w:rsidRDefault="00C43346">
            <w:pPr>
              <w:rPr>
                <w:lang w:val="en-US"/>
              </w:rPr>
            </w:pPr>
            <w:r w:rsidRPr="00D41842">
              <w:rPr>
                <w:lang w:val="en-US"/>
              </w:rPr>
              <w:t>AT+START</w:t>
            </w:r>
            <w:r w:rsidR="00522DE1" w:rsidRPr="00D41842">
              <w:rPr>
                <w:lang w:val="en-US"/>
              </w:rPr>
              <w:t>[=&lt;</w:t>
            </w:r>
            <w:r w:rsidRPr="00D41842">
              <w:rPr>
                <w:lang w:val="en-US"/>
              </w:rPr>
              <w:t>UUID</w:t>
            </w:r>
            <w:r w:rsidR="00522DE1" w:rsidRPr="00D41842">
              <w:rPr>
                <w:lang w:val="en-US"/>
              </w:rPr>
              <w:t>&gt;[,&lt;</w:t>
            </w:r>
            <w:proofErr w:type="spellStart"/>
            <w:r w:rsidR="00522DE1" w:rsidRPr="00D41842">
              <w:rPr>
                <w:lang w:val="en-US"/>
              </w:rPr>
              <w:t>maj</w:t>
            </w:r>
            <w:proofErr w:type="spellEnd"/>
            <w:r w:rsidR="00522DE1" w:rsidRPr="00D41842">
              <w:rPr>
                <w:lang w:val="en-US"/>
              </w:rPr>
              <w:t>&gt;[,m</w:t>
            </w:r>
            <w:r w:rsidR="00522DE1">
              <w:rPr>
                <w:lang w:val="en-US"/>
              </w:rPr>
              <w:t>in]]]</w:t>
            </w:r>
          </w:p>
        </w:tc>
        <w:tc>
          <w:tcPr>
            <w:tcW w:w="2977" w:type="dxa"/>
          </w:tcPr>
          <w:p w14:paraId="6953C45C" w14:textId="77777777" w:rsidR="00C43346" w:rsidRDefault="00C43346" w:rsidP="003A04C1">
            <w:pPr>
              <w:rPr>
                <w:lang w:val="en-US"/>
              </w:rPr>
            </w:pPr>
            <w:proofErr w:type="spellStart"/>
            <w:r w:rsidRPr="00D41842">
              <w:rPr>
                <w:lang w:val="en-US"/>
              </w:rPr>
              <w:t>uuid</w:t>
            </w:r>
            <w:proofErr w:type="spellEnd"/>
            <w:r w:rsidRPr="00D41842">
              <w:rPr>
                <w:lang w:val="en-US"/>
              </w:rPr>
              <w:t xml:space="preserve"> : only return </w:t>
            </w:r>
            <w:proofErr w:type="spellStart"/>
            <w:r w:rsidRPr="00D41842">
              <w:rPr>
                <w:lang w:val="en-US"/>
              </w:rPr>
              <w:t>ibeacons</w:t>
            </w:r>
            <w:proofErr w:type="spellEnd"/>
            <w:r w:rsidRPr="00D41842">
              <w:rPr>
                <w:lang w:val="en-US"/>
              </w:rPr>
              <w:t xml:space="preserve"> w</w:t>
            </w:r>
            <w:r>
              <w:rPr>
                <w:lang w:val="en-US"/>
              </w:rPr>
              <w:t>ith this UUID</w:t>
            </w:r>
          </w:p>
          <w:p w14:paraId="337BDEC9" w14:textId="77777777" w:rsidR="00C43346" w:rsidRDefault="00C43346" w:rsidP="003A04C1">
            <w:pPr>
              <w:rPr>
                <w:lang w:val="en-US"/>
              </w:rPr>
            </w:pPr>
            <w:proofErr w:type="spellStart"/>
            <w:r>
              <w:rPr>
                <w:lang w:val="en-US"/>
              </w:rPr>
              <w:t>maj</w:t>
            </w:r>
            <w:proofErr w:type="spellEnd"/>
            <w:r>
              <w:rPr>
                <w:lang w:val="en-US"/>
              </w:rPr>
              <w:t xml:space="preserve"> : only return </w:t>
            </w:r>
            <w:proofErr w:type="spellStart"/>
            <w:r>
              <w:rPr>
                <w:lang w:val="en-US"/>
              </w:rPr>
              <w:t>ibeacons</w:t>
            </w:r>
            <w:proofErr w:type="spellEnd"/>
            <w:r>
              <w:rPr>
                <w:lang w:val="en-US"/>
              </w:rPr>
              <w:t xml:space="preserve"> with this major</w:t>
            </w:r>
          </w:p>
          <w:p w14:paraId="56CF5A89" w14:textId="77777777" w:rsidR="00C43346" w:rsidRDefault="00C43346" w:rsidP="003A04C1">
            <w:pPr>
              <w:rPr>
                <w:lang w:val="en-US"/>
              </w:rPr>
            </w:pPr>
            <w:r>
              <w:rPr>
                <w:lang w:val="en-US"/>
              </w:rPr>
              <w:t xml:space="preserve">min : only return </w:t>
            </w:r>
            <w:proofErr w:type="spellStart"/>
            <w:r>
              <w:rPr>
                <w:lang w:val="en-US"/>
              </w:rPr>
              <w:t>ibeacons</w:t>
            </w:r>
            <w:proofErr w:type="spellEnd"/>
            <w:r>
              <w:rPr>
                <w:lang w:val="en-US"/>
              </w:rPr>
              <w:t xml:space="preserve"> with this minor</w:t>
            </w:r>
          </w:p>
          <w:p w14:paraId="3B570BCF" w14:textId="688CE2ED" w:rsidR="00C43346" w:rsidRPr="00D41842" w:rsidRDefault="00C43346" w:rsidP="003A04C1">
            <w:pPr>
              <w:rPr>
                <w:lang w:val="en-US"/>
              </w:rPr>
            </w:pPr>
          </w:p>
        </w:tc>
        <w:tc>
          <w:tcPr>
            <w:tcW w:w="4516" w:type="dxa"/>
          </w:tcPr>
          <w:p w14:paraId="0603A99B" w14:textId="1C720797" w:rsidR="00C43346" w:rsidRDefault="00EA7B68" w:rsidP="003A04C1">
            <w:pPr>
              <w:rPr>
                <w:lang w:val="en-US"/>
              </w:rPr>
            </w:pPr>
            <w:r w:rsidRPr="00D41842">
              <w:rPr>
                <w:lang w:val="en-US"/>
              </w:rPr>
              <w:t xml:space="preserve">Start </w:t>
            </w:r>
            <w:proofErr w:type="spellStart"/>
            <w:r w:rsidRPr="00D41842">
              <w:rPr>
                <w:lang w:val="en-US"/>
              </w:rPr>
              <w:t>ibeacon</w:t>
            </w:r>
            <w:proofErr w:type="spellEnd"/>
            <w:r w:rsidRPr="00D41842">
              <w:rPr>
                <w:lang w:val="en-US"/>
              </w:rPr>
              <w:t xml:space="preserve"> scanning (note : </w:t>
            </w:r>
            <w:proofErr w:type="spellStart"/>
            <w:r w:rsidRPr="00D41842">
              <w:rPr>
                <w:lang w:val="en-US"/>
              </w:rPr>
              <w:t>i</w:t>
            </w:r>
            <w:r>
              <w:rPr>
                <w:lang w:val="en-US"/>
              </w:rPr>
              <w:t>Beaconning</w:t>
            </w:r>
            <w:proofErr w:type="spellEnd"/>
            <w:r>
              <w:rPr>
                <w:lang w:val="en-US"/>
              </w:rPr>
              <w:t xml:space="preserve"> </w:t>
            </w:r>
            <w:r w:rsidR="0031371D">
              <w:rPr>
                <w:lang w:val="en-US"/>
              </w:rPr>
              <w:t>transmission</w:t>
            </w:r>
            <w:r>
              <w:rPr>
                <w:lang w:val="en-US"/>
              </w:rPr>
              <w:t xml:space="preserve"> will be </w:t>
            </w:r>
            <w:r w:rsidR="0031371D">
              <w:rPr>
                <w:lang w:val="en-US"/>
              </w:rPr>
              <w:t xml:space="preserve">paused </w:t>
            </w:r>
            <w:r>
              <w:rPr>
                <w:lang w:val="en-US"/>
              </w:rPr>
              <w:t>during scanning)</w:t>
            </w:r>
          </w:p>
          <w:p w14:paraId="2B0002CB" w14:textId="69B2AC1D" w:rsidR="00EA7B68" w:rsidRDefault="00EA7B68" w:rsidP="003A04C1">
            <w:pPr>
              <w:rPr>
                <w:lang w:val="en-US"/>
              </w:rPr>
            </w:pPr>
            <w:r>
              <w:rPr>
                <w:lang w:val="en-US"/>
              </w:rPr>
              <w:t xml:space="preserve">Received </w:t>
            </w:r>
            <w:proofErr w:type="spellStart"/>
            <w:r>
              <w:rPr>
                <w:lang w:val="en-US"/>
              </w:rPr>
              <w:t>ibeacon</w:t>
            </w:r>
            <w:proofErr w:type="spellEnd"/>
            <w:r>
              <w:rPr>
                <w:lang w:val="en-US"/>
              </w:rPr>
              <w:t xml:space="preserve"> info will be returned each one in a</w:t>
            </w:r>
            <w:r w:rsidR="003B0C25">
              <w:rPr>
                <w:lang w:val="en-US"/>
              </w:rPr>
              <w:t xml:space="preserve"> formatted </w:t>
            </w:r>
            <w:r>
              <w:rPr>
                <w:lang w:val="en-US"/>
              </w:rPr>
              <w:t xml:space="preserve"> line </w:t>
            </w:r>
            <w:r w:rsidR="003B0C25">
              <w:rPr>
                <w:lang w:val="en-US"/>
              </w:rPr>
              <w:t>per device:</w:t>
            </w:r>
          </w:p>
          <w:p w14:paraId="1DD354F1" w14:textId="65A4687B" w:rsidR="00EA7B68" w:rsidRDefault="003B0C25" w:rsidP="003A04C1">
            <w:pPr>
              <w:rPr>
                <w:lang w:val="en-US"/>
              </w:rPr>
            </w:pPr>
            <w:r>
              <w:rPr>
                <w:lang w:val="en-US"/>
              </w:rPr>
              <w:t>&lt;</w:t>
            </w:r>
            <w:proofErr w:type="spellStart"/>
            <w:r>
              <w:rPr>
                <w:lang w:val="en-US"/>
              </w:rPr>
              <w:t>devAddr</w:t>
            </w:r>
            <w:proofErr w:type="spellEnd"/>
            <w:r>
              <w:rPr>
                <w:lang w:val="en-US"/>
              </w:rPr>
              <w:t xml:space="preserve">&gt;, </w:t>
            </w:r>
            <w:r w:rsidR="00EA7B68">
              <w:rPr>
                <w:lang w:val="en-US"/>
              </w:rPr>
              <w:t>&lt;</w:t>
            </w:r>
            <w:proofErr w:type="spellStart"/>
            <w:r w:rsidR="00EA7B68">
              <w:rPr>
                <w:lang w:val="en-US"/>
              </w:rPr>
              <w:t>uuid</w:t>
            </w:r>
            <w:proofErr w:type="spellEnd"/>
            <w:r w:rsidR="00EA7B68">
              <w:rPr>
                <w:lang w:val="en-US"/>
              </w:rPr>
              <w:t>&gt;,&lt;major&gt;,&lt;minor&gt;,&lt;rssi1m&gt;,&lt;</w:t>
            </w:r>
            <w:proofErr w:type="spellStart"/>
            <w:r w:rsidR="00EA7B68">
              <w:rPr>
                <w:lang w:val="en-US"/>
              </w:rPr>
              <w:t>extrainfo</w:t>
            </w:r>
            <w:proofErr w:type="spellEnd"/>
            <w:r w:rsidR="00EA7B68">
              <w:rPr>
                <w:lang w:val="en-US"/>
              </w:rPr>
              <w:t>&gt;</w:t>
            </w:r>
          </w:p>
          <w:p w14:paraId="4DE5DC20" w14:textId="0881BC5B" w:rsidR="0031371D" w:rsidRDefault="0031371D" w:rsidP="003A04C1">
            <w:pPr>
              <w:rPr>
                <w:lang w:val="en-US"/>
              </w:rPr>
            </w:pPr>
            <w:r>
              <w:rPr>
                <w:lang w:val="en-US"/>
              </w:rPr>
              <w:t>Data is returned immediately on reception in PUSH mode, and in response to AT+POLL in POLL mode.</w:t>
            </w:r>
          </w:p>
          <w:p w14:paraId="1D721DCD" w14:textId="5D8B8E7B" w:rsidR="00EA7B68" w:rsidRPr="00D41842" w:rsidRDefault="00EA7B68" w:rsidP="003A04C1">
            <w:pPr>
              <w:rPr>
                <w:lang w:val="en-US"/>
              </w:rPr>
            </w:pPr>
            <w:r>
              <w:rPr>
                <w:lang w:val="en-US"/>
              </w:rPr>
              <w:t xml:space="preserve">The scanning activity will respect the configured </w:t>
            </w:r>
            <w:proofErr w:type="spellStart"/>
            <w:r>
              <w:rPr>
                <w:lang w:val="en-US"/>
              </w:rPr>
              <w:t>scan.time</w:t>
            </w:r>
            <w:proofErr w:type="spellEnd"/>
            <w:r>
              <w:rPr>
                <w:lang w:val="en-US"/>
              </w:rPr>
              <w:t xml:space="preserve"> and </w:t>
            </w:r>
            <w:proofErr w:type="spellStart"/>
            <w:r>
              <w:rPr>
                <w:lang w:val="en-US"/>
              </w:rPr>
              <w:t>scan.inter</w:t>
            </w:r>
            <w:proofErr w:type="spellEnd"/>
            <w:r>
              <w:rPr>
                <w:lang w:val="en-US"/>
              </w:rPr>
              <w:t xml:space="preserve"> values.</w:t>
            </w:r>
          </w:p>
        </w:tc>
      </w:tr>
      <w:tr w:rsidR="00C43346" w14:paraId="7F7C00C9" w14:textId="77777777" w:rsidTr="00D41842">
        <w:trPr>
          <w:trHeight w:val="282"/>
        </w:trPr>
        <w:tc>
          <w:tcPr>
            <w:tcW w:w="2547" w:type="dxa"/>
          </w:tcPr>
          <w:p w14:paraId="6C370752" w14:textId="184911AF" w:rsidR="00C43346" w:rsidRDefault="00C43346" w:rsidP="003A04C1">
            <w:r>
              <w:t>AT+STOP</w:t>
            </w:r>
          </w:p>
        </w:tc>
        <w:tc>
          <w:tcPr>
            <w:tcW w:w="2977" w:type="dxa"/>
          </w:tcPr>
          <w:p w14:paraId="0D526E84" w14:textId="7D5184B7" w:rsidR="00C43346" w:rsidRDefault="00C43346" w:rsidP="003A04C1">
            <w:r>
              <w:t>none</w:t>
            </w:r>
          </w:p>
        </w:tc>
        <w:tc>
          <w:tcPr>
            <w:tcW w:w="4516" w:type="dxa"/>
          </w:tcPr>
          <w:p w14:paraId="1620B2E7" w14:textId="77CC8B6D" w:rsidR="00C43346" w:rsidRDefault="00EA7B68" w:rsidP="003A04C1">
            <w:r>
              <w:t>Stop</w:t>
            </w:r>
            <w:r w:rsidR="00C43346">
              <w:t xml:space="preserve"> scan</w:t>
            </w:r>
            <w:r w:rsidR="0031371D">
              <w:t>ning</w:t>
            </w:r>
            <w:r w:rsidR="00C43346">
              <w:t>.</w:t>
            </w:r>
            <w:r w:rsidR="00522DE1">
              <w:t xml:space="preserve"> </w:t>
            </w:r>
          </w:p>
        </w:tc>
      </w:tr>
      <w:tr w:rsidR="00C43346" w:rsidRPr="00F22E3C" w14:paraId="0DBB5AEB" w14:textId="77777777" w:rsidTr="00D41842">
        <w:trPr>
          <w:trHeight w:val="266"/>
        </w:trPr>
        <w:tc>
          <w:tcPr>
            <w:tcW w:w="2547" w:type="dxa"/>
          </w:tcPr>
          <w:p w14:paraId="53371A0D" w14:textId="7D0DC2E4" w:rsidR="00C43346" w:rsidRDefault="00522DE1" w:rsidP="003A04C1">
            <w:r>
              <w:t>AT+POLL</w:t>
            </w:r>
          </w:p>
        </w:tc>
        <w:tc>
          <w:tcPr>
            <w:tcW w:w="2977" w:type="dxa"/>
          </w:tcPr>
          <w:p w14:paraId="2948AF96" w14:textId="43A4D032" w:rsidR="00C43346" w:rsidRDefault="00522DE1" w:rsidP="003A04C1">
            <w:r>
              <w:t>none</w:t>
            </w:r>
          </w:p>
        </w:tc>
        <w:tc>
          <w:tcPr>
            <w:tcW w:w="4516" w:type="dxa"/>
          </w:tcPr>
          <w:p w14:paraId="03EF4875" w14:textId="13FA8D0E" w:rsidR="00C43346" w:rsidRPr="00D41842" w:rsidRDefault="00522DE1" w:rsidP="003A04C1">
            <w:pPr>
              <w:rPr>
                <w:lang w:val="en-US"/>
              </w:rPr>
            </w:pPr>
            <w:r w:rsidRPr="00D41842">
              <w:rPr>
                <w:lang w:val="en-US"/>
              </w:rPr>
              <w:t>Get currently visible iBeacon l</w:t>
            </w:r>
            <w:r>
              <w:rPr>
                <w:lang w:val="en-US"/>
              </w:rPr>
              <w:t>ist (</w:t>
            </w:r>
            <w:proofErr w:type="spellStart"/>
            <w:r>
              <w:rPr>
                <w:lang w:val="en-US"/>
              </w:rPr>
              <w:t>ie</w:t>
            </w:r>
            <w:proofErr w:type="spellEnd"/>
            <w:r>
              <w:rPr>
                <w:lang w:val="en-US"/>
              </w:rPr>
              <w:t xml:space="preserve"> list from last complete scan period with duplicates removed)</w:t>
            </w:r>
          </w:p>
        </w:tc>
      </w:tr>
      <w:tr w:rsidR="00C43346" w:rsidRPr="00F22E3C" w14:paraId="1DC15EF8" w14:textId="77777777" w:rsidTr="00D41842">
        <w:trPr>
          <w:trHeight w:val="282"/>
        </w:trPr>
        <w:tc>
          <w:tcPr>
            <w:tcW w:w="2547" w:type="dxa"/>
          </w:tcPr>
          <w:p w14:paraId="679B9580" w14:textId="0E021F0A" w:rsidR="00C43346" w:rsidRPr="00D41842" w:rsidRDefault="00C43346" w:rsidP="003A04C1">
            <w:pPr>
              <w:rPr>
                <w:lang w:val="en-US"/>
              </w:rPr>
            </w:pPr>
          </w:p>
        </w:tc>
        <w:tc>
          <w:tcPr>
            <w:tcW w:w="2977" w:type="dxa"/>
          </w:tcPr>
          <w:p w14:paraId="562AA1E6" w14:textId="20F54EEA" w:rsidR="00C43346" w:rsidRPr="00D41842" w:rsidRDefault="00C43346" w:rsidP="003A04C1">
            <w:pPr>
              <w:rPr>
                <w:lang w:val="en-US"/>
              </w:rPr>
            </w:pPr>
          </w:p>
        </w:tc>
        <w:tc>
          <w:tcPr>
            <w:tcW w:w="4516" w:type="dxa"/>
          </w:tcPr>
          <w:p w14:paraId="56C34F2D" w14:textId="026D8B05" w:rsidR="00C43346" w:rsidRPr="00D41842" w:rsidRDefault="00C43346" w:rsidP="003A04C1">
            <w:pPr>
              <w:rPr>
                <w:lang w:val="en-US"/>
              </w:rPr>
            </w:pPr>
          </w:p>
        </w:tc>
      </w:tr>
      <w:tr w:rsidR="003D10BB" w:rsidRPr="00F22E3C" w14:paraId="2BF6CD91" w14:textId="77777777" w:rsidTr="00D41842">
        <w:trPr>
          <w:trHeight w:val="282"/>
        </w:trPr>
        <w:tc>
          <w:tcPr>
            <w:tcW w:w="2547" w:type="dxa"/>
          </w:tcPr>
          <w:p w14:paraId="22A78902" w14:textId="67A09186" w:rsidR="003D10BB" w:rsidRDefault="003D10BB" w:rsidP="003A04C1">
            <w:r>
              <w:t>AT+AUTH</w:t>
            </w:r>
            <w:r w:rsidR="00086E4F">
              <w:t>[=&lt;</w:t>
            </w:r>
            <w:proofErr w:type="spellStart"/>
            <w:r w:rsidR="00086E4F">
              <w:t>hex</w:t>
            </w:r>
            <w:proofErr w:type="spellEnd"/>
            <w:r w:rsidR="00086E4F">
              <w:t>&gt;]</w:t>
            </w:r>
          </w:p>
        </w:tc>
        <w:tc>
          <w:tcPr>
            <w:tcW w:w="2977" w:type="dxa"/>
          </w:tcPr>
          <w:p w14:paraId="103FE99F" w14:textId="465C0771" w:rsidR="003D10BB" w:rsidRPr="00D41842" w:rsidRDefault="00086E4F" w:rsidP="003A04C1">
            <w:pPr>
              <w:rPr>
                <w:lang w:val="en-US"/>
              </w:rPr>
            </w:pPr>
            <w:r w:rsidRPr="00D41842">
              <w:rPr>
                <w:lang w:val="en-US"/>
              </w:rPr>
              <w:t>hex : N digit hex s</w:t>
            </w:r>
            <w:r w:rsidRPr="00086E4F">
              <w:rPr>
                <w:lang w:val="en-US"/>
              </w:rPr>
              <w:t>tr</w:t>
            </w:r>
            <w:r w:rsidRPr="00D41842">
              <w:rPr>
                <w:lang w:val="en-US"/>
              </w:rPr>
              <w:t xml:space="preserve">ing </w:t>
            </w:r>
          </w:p>
        </w:tc>
        <w:tc>
          <w:tcPr>
            <w:tcW w:w="4516" w:type="dxa"/>
          </w:tcPr>
          <w:p w14:paraId="13A36DD3" w14:textId="7E6CC6E5" w:rsidR="00086E4F" w:rsidRDefault="00086E4F" w:rsidP="003A04C1">
            <w:pPr>
              <w:rPr>
                <w:lang w:val="en-US"/>
              </w:rPr>
            </w:pPr>
            <w:r>
              <w:rPr>
                <w:lang w:val="en-US"/>
              </w:rPr>
              <w:t>If no parameter is present, this is indicates a request to challenge authentication (via a AT+CH command).</w:t>
            </w:r>
          </w:p>
          <w:p w14:paraId="4B00F1C0" w14:textId="70EB13E2" w:rsidR="003D10BB" w:rsidRDefault="00086E4F" w:rsidP="003A04C1">
            <w:pPr>
              <w:rPr>
                <w:lang w:val="en-US"/>
              </w:rPr>
            </w:pPr>
            <w:r>
              <w:rPr>
                <w:lang w:val="en-US"/>
              </w:rPr>
              <w:t>If present, the hex string is the response to previous challenge, being the result of encrypting the nonce with the shared secret key.</w:t>
            </w:r>
          </w:p>
          <w:p w14:paraId="7EF22EB5" w14:textId="76A2D1CD" w:rsidR="00086E4F" w:rsidRPr="00D41842" w:rsidRDefault="00086E4F" w:rsidP="003A04C1">
            <w:pPr>
              <w:rPr>
                <w:lang w:val="en-US"/>
              </w:rPr>
            </w:pPr>
          </w:p>
        </w:tc>
      </w:tr>
      <w:tr w:rsidR="00086E4F" w:rsidRPr="00F22E3C" w14:paraId="44CDE047" w14:textId="77777777" w:rsidTr="00D41842">
        <w:trPr>
          <w:trHeight w:val="282"/>
        </w:trPr>
        <w:tc>
          <w:tcPr>
            <w:tcW w:w="2547" w:type="dxa"/>
          </w:tcPr>
          <w:p w14:paraId="7D7B46E9" w14:textId="55282337" w:rsidR="00086E4F" w:rsidRDefault="00086E4F" w:rsidP="003A04C1">
            <w:r>
              <w:lastRenderedPageBreak/>
              <w:t>AT+CH=&lt;</w:t>
            </w:r>
            <w:proofErr w:type="spellStart"/>
            <w:r>
              <w:t>hex</w:t>
            </w:r>
            <w:proofErr w:type="spellEnd"/>
            <w:r>
              <w:t>&gt;</w:t>
            </w:r>
          </w:p>
        </w:tc>
        <w:tc>
          <w:tcPr>
            <w:tcW w:w="2977" w:type="dxa"/>
          </w:tcPr>
          <w:p w14:paraId="7D5C5206" w14:textId="3C9BDFE4" w:rsidR="00086E4F" w:rsidRPr="00D41842" w:rsidRDefault="00086E4F" w:rsidP="003A04C1">
            <w:pPr>
              <w:rPr>
                <w:lang w:val="en-US"/>
              </w:rPr>
            </w:pPr>
            <w:r w:rsidRPr="00D41842">
              <w:rPr>
                <w:lang w:val="en-US"/>
              </w:rPr>
              <w:t>hex : N digit hex s</w:t>
            </w:r>
            <w:r w:rsidRPr="00086E4F">
              <w:rPr>
                <w:lang w:val="en-US"/>
              </w:rPr>
              <w:t>tr</w:t>
            </w:r>
            <w:r w:rsidRPr="00D41842">
              <w:rPr>
                <w:lang w:val="en-US"/>
              </w:rPr>
              <w:t>ing b</w:t>
            </w:r>
            <w:r>
              <w:rPr>
                <w:lang w:val="en-US"/>
              </w:rPr>
              <w:t xml:space="preserve">eing the challenge nonce to be encrypted. </w:t>
            </w:r>
          </w:p>
        </w:tc>
        <w:tc>
          <w:tcPr>
            <w:tcW w:w="4516" w:type="dxa"/>
          </w:tcPr>
          <w:p w14:paraId="59C3BA45" w14:textId="623B1123" w:rsidR="00086E4F" w:rsidRPr="00D41842" w:rsidRDefault="00086E4F" w:rsidP="003A04C1">
            <w:pPr>
              <w:rPr>
                <w:lang w:val="en-US"/>
              </w:rPr>
            </w:pPr>
            <w:r>
              <w:rPr>
                <w:lang w:val="en-US"/>
              </w:rPr>
              <w:t>Challenge the receiver for its ability to authenticate using the shared secret key. The nonce must be between 4 and 16 bytes long, and cannot be all 0 or all F. Next return line is expected to be AT+AUTH=&lt;hex string of the response.&lt;</w:t>
            </w:r>
          </w:p>
        </w:tc>
      </w:tr>
      <w:tr w:rsidR="003B0C25" w:rsidRPr="00F22E3C" w14:paraId="4DC995A0" w14:textId="77777777" w:rsidTr="00D41842">
        <w:trPr>
          <w:trHeight w:val="266"/>
        </w:trPr>
        <w:tc>
          <w:tcPr>
            <w:tcW w:w="2547" w:type="dxa"/>
          </w:tcPr>
          <w:p w14:paraId="3F2C858C" w14:textId="4857AA66" w:rsidR="003B0C25" w:rsidRDefault="003B0C25" w:rsidP="003A04C1">
            <w:r>
              <w:t>AT+CONN=&lt;</w:t>
            </w:r>
            <w:proofErr w:type="spellStart"/>
            <w:r>
              <w:t>remote</w:t>
            </w:r>
            <w:proofErr w:type="spellEnd"/>
            <w:r>
              <w:t>&gt;</w:t>
            </w:r>
          </w:p>
        </w:tc>
        <w:tc>
          <w:tcPr>
            <w:tcW w:w="2977" w:type="dxa"/>
          </w:tcPr>
          <w:p w14:paraId="2A0C125E" w14:textId="459AC85C" w:rsidR="003B0C25" w:rsidRPr="00D41842" w:rsidRDefault="003B0C25" w:rsidP="003A04C1">
            <w:pPr>
              <w:rPr>
                <w:lang w:val="en-US"/>
              </w:rPr>
            </w:pPr>
            <w:r w:rsidRPr="00D41842">
              <w:rPr>
                <w:lang w:val="en-US"/>
              </w:rPr>
              <w:t xml:space="preserve">remote : </w:t>
            </w:r>
            <w:proofErr w:type="spellStart"/>
            <w:r w:rsidRPr="00D41842">
              <w:rPr>
                <w:lang w:val="en-US"/>
              </w:rPr>
              <w:t>devAddr</w:t>
            </w:r>
            <w:proofErr w:type="spellEnd"/>
            <w:r w:rsidRPr="00D41842">
              <w:rPr>
                <w:lang w:val="en-US"/>
              </w:rPr>
              <w:t xml:space="preserve"> of remote </w:t>
            </w:r>
            <w:r>
              <w:rPr>
                <w:lang w:val="en-US"/>
              </w:rPr>
              <w:t>BLE module</w:t>
            </w:r>
          </w:p>
        </w:tc>
        <w:tc>
          <w:tcPr>
            <w:tcW w:w="4516" w:type="dxa"/>
          </w:tcPr>
          <w:p w14:paraId="034C0D7A" w14:textId="77777777" w:rsidR="003B0C25" w:rsidRDefault="003B0C25" w:rsidP="003A04C1">
            <w:pPr>
              <w:rPr>
                <w:lang w:val="en-US"/>
              </w:rPr>
            </w:pPr>
            <w:r>
              <w:rPr>
                <w:lang w:val="en-US"/>
              </w:rPr>
              <w:t xml:space="preserve">Connect to serial </w:t>
            </w:r>
            <w:proofErr w:type="spellStart"/>
            <w:r>
              <w:rPr>
                <w:lang w:val="en-US"/>
              </w:rPr>
              <w:t>gatt</w:t>
            </w:r>
            <w:proofErr w:type="spellEnd"/>
            <w:r>
              <w:rPr>
                <w:lang w:val="en-US"/>
              </w:rPr>
              <w:t xml:space="preserve"> profile of the given remote module, and once connected, transparently transfer data to/from local UART. Only possible on local UART connection.</w:t>
            </w:r>
          </w:p>
          <w:p w14:paraId="2C297711" w14:textId="2CC3B240" w:rsidR="00A24A3D" w:rsidRPr="00D41842" w:rsidRDefault="00A24A3D" w:rsidP="003A04C1">
            <w:pPr>
              <w:rPr>
                <w:lang w:val="en-US"/>
              </w:rPr>
            </w:pPr>
            <w:r>
              <w:rPr>
                <w:lang w:val="en-US"/>
              </w:rPr>
              <w:t>Returns either OK once setup, or NOK and an error if not possible.</w:t>
            </w:r>
          </w:p>
        </w:tc>
      </w:tr>
      <w:tr w:rsidR="003B0C25" w:rsidRPr="00F22E3C" w14:paraId="28623753" w14:textId="77777777" w:rsidTr="00D41842">
        <w:trPr>
          <w:trHeight w:val="266"/>
        </w:trPr>
        <w:tc>
          <w:tcPr>
            <w:tcW w:w="2547" w:type="dxa"/>
          </w:tcPr>
          <w:p w14:paraId="2B5269F8" w14:textId="6AA83461" w:rsidR="003B0C25" w:rsidRDefault="003B0C25" w:rsidP="003A04C1">
            <w:r>
              <w:t>AT+DISC</w:t>
            </w:r>
          </w:p>
        </w:tc>
        <w:tc>
          <w:tcPr>
            <w:tcW w:w="2977" w:type="dxa"/>
          </w:tcPr>
          <w:p w14:paraId="13B824F7" w14:textId="2A534662" w:rsidR="003B0C25" w:rsidRPr="003B0C25" w:rsidRDefault="003B0C25" w:rsidP="003A04C1">
            <w:pPr>
              <w:rPr>
                <w:lang w:val="en-US"/>
              </w:rPr>
            </w:pPr>
            <w:r>
              <w:rPr>
                <w:lang w:val="en-US"/>
              </w:rPr>
              <w:t>none</w:t>
            </w:r>
          </w:p>
        </w:tc>
        <w:tc>
          <w:tcPr>
            <w:tcW w:w="4516" w:type="dxa"/>
          </w:tcPr>
          <w:p w14:paraId="1A6ED15A" w14:textId="13AE72D3" w:rsidR="003B0C25" w:rsidRDefault="003B0C25" w:rsidP="003A04C1">
            <w:pPr>
              <w:rPr>
                <w:lang w:val="en-US"/>
              </w:rPr>
            </w:pPr>
            <w:r>
              <w:rPr>
                <w:lang w:val="en-US"/>
              </w:rPr>
              <w:t>Disconnect any BLE connection currently set up. This can be used from the BLE master side of the connection to disconnect, or from the local UART to break a BLE slave connection.</w:t>
            </w:r>
            <w:r w:rsidR="001D1A8D">
              <w:rPr>
                <w:lang w:val="en-US"/>
              </w:rPr>
              <w:t xml:space="preserve"> It is always interpreted by the module even in “transparent” connection modes.</w:t>
            </w:r>
          </w:p>
        </w:tc>
      </w:tr>
      <w:tr w:rsidR="003B0C25" w:rsidRPr="00F22E3C" w14:paraId="31116791" w14:textId="77777777" w:rsidTr="00D41842">
        <w:trPr>
          <w:trHeight w:val="266"/>
        </w:trPr>
        <w:tc>
          <w:tcPr>
            <w:tcW w:w="2547" w:type="dxa"/>
          </w:tcPr>
          <w:p w14:paraId="7C21F59C" w14:textId="0D0E40FA" w:rsidR="003B0C25" w:rsidRDefault="003B0C25" w:rsidP="003A04C1">
            <w:r>
              <w:t>AT+CONNSTATUS</w:t>
            </w:r>
          </w:p>
        </w:tc>
        <w:tc>
          <w:tcPr>
            <w:tcW w:w="2977" w:type="dxa"/>
          </w:tcPr>
          <w:p w14:paraId="3DD84C12" w14:textId="617A1EF9" w:rsidR="003B0C25" w:rsidRDefault="003B0C25" w:rsidP="003A04C1">
            <w:pPr>
              <w:rPr>
                <w:lang w:val="en-US"/>
              </w:rPr>
            </w:pPr>
            <w:r>
              <w:rPr>
                <w:lang w:val="en-US"/>
              </w:rPr>
              <w:t>none</w:t>
            </w:r>
          </w:p>
        </w:tc>
        <w:tc>
          <w:tcPr>
            <w:tcW w:w="4516" w:type="dxa"/>
          </w:tcPr>
          <w:p w14:paraId="2DEB25AF" w14:textId="5A5FBA07" w:rsidR="003B0C25" w:rsidRDefault="003B0C25" w:rsidP="003A04C1">
            <w:pPr>
              <w:rPr>
                <w:lang w:val="en-US"/>
              </w:rPr>
            </w:pPr>
            <w:r>
              <w:rPr>
                <w:lang w:val="en-US"/>
              </w:rPr>
              <w:t>Get the current BLE connection status and role (</w:t>
            </w:r>
            <w:proofErr w:type="spellStart"/>
            <w:r>
              <w:rPr>
                <w:lang w:val="en-US"/>
              </w:rPr>
              <w:t>eg</w:t>
            </w:r>
            <w:proofErr w:type="spellEnd"/>
            <w:r>
              <w:rPr>
                <w:lang w:val="en-US"/>
              </w:rPr>
              <w:t xml:space="preserve"> “DISC” = disconnected, “CONNM” = connected as master, “CONNS” = connected as slave)</w:t>
            </w:r>
          </w:p>
        </w:tc>
      </w:tr>
      <w:tr w:rsidR="003B0C25" w:rsidRPr="00F22E3C" w14:paraId="4F3E5E13" w14:textId="77777777" w:rsidTr="00D41842">
        <w:trPr>
          <w:trHeight w:val="266"/>
        </w:trPr>
        <w:tc>
          <w:tcPr>
            <w:tcW w:w="2547" w:type="dxa"/>
          </w:tcPr>
          <w:p w14:paraId="738B8047" w14:textId="4C880F1C" w:rsidR="003B0C25" w:rsidRDefault="001D1A8D" w:rsidP="003A04C1">
            <w:r>
              <w:t>AT+TRUART</w:t>
            </w:r>
          </w:p>
        </w:tc>
        <w:tc>
          <w:tcPr>
            <w:tcW w:w="2977" w:type="dxa"/>
          </w:tcPr>
          <w:p w14:paraId="49C5116A" w14:textId="2D73FB78" w:rsidR="003B0C25" w:rsidRDefault="001D1A8D" w:rsidP="003A04C1">
            <w:pPr>
              <w:rPr>
                <w:lang w:val="en-US"/>
              </w:rPr>
            </w:pPr>
            <w:r>
              <w:rPr>
                <w:lang w:val="en-US"/>
              </w:rPr>
              <w:t>none</w:t>
            </w:r>
          </w:p>
        </w:tc>
        <w:tc>
          <w:tcPr>
            <w:tcW w:w="4516" w:type="dxa"/>
          </w:tcPr>
          <w:p w14:paraId="2839DF75" w14:textId="18D05642" w:rsidR="003B0C25" w:rsidRPr="001D1A8D" w:rsidRDefault="001D1A8D" w:rsidP="003A04C1">
            <w:pPr>
              <w:rPr>
                <w:lang w:val="en-US"/>
              </w:rPr>
            </w:pPr>
            <w:r w:rsidRPr="001D1A8D">
              <w:rPr>
                <w:lang w:val="en-US"/>
              </w:rPr>
              <w:t>Enter transparent UART mode (n</w:t>
            </w:r>
            <w:r w:rsidRPr="00D41842">
              <w:rPr>
                <w:lang w:val="en-US"/>
              </w:rPr>
              <w:t>ormally on the remote</w:t>
            </w:r>
            <w:r>
              <w:rPr>
                <w:lang w:val="en-US"/>
              </w:rPr>
              <w:t xml:space="preserve"> slave end) to transfer data to/from the UART to/from the BLE connection. This creates a serial pipe between the local UART and the remote UART… </w:t>
            </w:r>
          </w:p>
        </w:tc>
      </w:tr>
      <w:tr w:rsidR="001D1A8D" w:rsidRPr="00F22E3C" w14:paraId="710741F8" w14:textId="77777777" w:rsidTr="006663F1">
        <w:trPr>
          <w:trHeight w:val="266"/>
        </w:trPr>
        <w:tc>
          <w:tcPr>
            <w:tcW w:w="2547" w:type="dxa"/>
          </w:tcPr>
          <w:p w14:paraId="1CF5FE09" w14:textId="77777777" w:rsidR="001D1A8D" w:rsidRPr="00D41842" w:rsidRDefault="001D1A8D" w:rsidP="003A04C1">
            <w:pPr>
              <w:rPr>
                <w:lang w:val="en-US"/>
                <w:rPrChange w:id="40" w:author="Brian Wyld [2]" w:date="2019-01-03T17:24:00Z">
                  <w:rPr/>
                </w:rPrChange>
              </w:rPr>
            </w:pPr>
          </w:p>
        </w:tc>
        <w:tc>
          <w:tcPr>
            <w:tcW w:w="2977" w:type="dxa"/>
          </w:tcPr>
          <w:p w14:paraId="241F61BC" w14:textId="77777777" w:rsidR="001D1A8D" w:rsidRDefault="001D1A8D" w:rsidP="003A04C1">
            <w:pPr>
              <w:rPr>
                <w:lang w:val="en-US"/>
              </w:rPr>
            </w:pPr>
          </w:p>
        </w:tc>
        <w:tc>
          <w:tcPr>
            <w:tcW w:w="4516" w:type="dxa"/>
          </w:tcPr>
          <w:p w14:paraId="62F52131" w14:textId="77777777" w:rsidR="001D1A8D" w:rsidRPr="001D1A8D" w:rsidRDefault="001D1A8D" w:rsidP="003A04C1">
            <w:pPr>
              <w:rPr>
                <w:lang w:val="en-US"/>
              </w:rPr>
            </w:pPr>
          </w:p>
        </w:tc>
      </w:tr>
      <w:tr w:rsidR="006210C5" w:rsidRPr="00F22E3C" w14:paraId="31C8B81D" w14:textId="77777777" w:rsidTr="00D41842">
        <w:trPr>
          <w:trHeight w:val="266"/>
        </w:trPr>
        <w:tc>
          <w:tcPr>
            <w:tcW w:w="2547" w:type="dxa"/>
          </w:tcPr>
          <w:p w14:paraId="17043D4B" w14:textId="083FAC54" w:rsidR="006210C5" w:rsidRDefault="006210C5" w:rsidP="003A04C1">
            <w:r>
              <w:t>AT+BUTTON</w:t>
            </w:r>
          </w:p>
        </w:tc>
        <w:tc>
          <w:tcPr>
            <w:tcW w:w="2977" w:type="dxa"/>
          </w:tcPr>
          <w:p w14:paraId="18B03526" w14:textId="5AB7395B" w:rsidR="006210C5" w:rsidRDefault="006210C5" w:rsidP="003A04C1">
            <w:pPr>
              <w:rPr>
                <w:lang w:val="en-US"/>
              </w:rPr>
            </w:pPr>
            <w:r>
              <w:rPr>
                <w:lang w:val="en-US"/>
              </w:rPr>
              <w:t>none</w:t>
            </w:r>
          </w:p>
        </w:tc>
        <w:tc>
          <w:tcPr>
            <w:tcW w:w="4516" w:type="dxa"/>
          </w:tcPr>
          <w:p w14:paraId="3AF3B08C" w14:textId="41312971" w:rsidR="006210C5" w:rsidRDefault="006210C5" w:rsidP="003A04C1">
            <w:pPr>
              <w:rPr>
                <w:lang w:val="en-US"/>
              </w:rPr>
            </w:pPr>
            <w:r>
              <w:rPr>
                <w:lang w:val="en-US"/>
              </w:rPr>
              <w:t>get button state (1=pressed, 0=not pressed)</w:t>
            </w:r>
          </w:p>
        </w:tc>
      </w:tr>
      <w:tr w:rsidR="006210C5" w:rsidRPr="00F22E3C" w14:paraId="42A30E76" w14:textId="77777777" w:rsidTr="00D41842">
        <w:trPr>
          <w:trHeight w:val="266"/>
        </w:trPr>
        <w:tc>
          <w:tcPr>
            <w:tcW w:w="2547" w:type="dxa"/>
          </w:tcPr>
          <w:p w14:paraId="171F1A3D" w14:textId="7B2CB593" w:rsidR="006210C5" w:rsidRDefault="006210C5" w:rsidP="003A04C1">
            <w:r>
              <w:t>AT+BATT</w:t>
            </w:r>
          </w:p>
        </w:tc>
        <w:tc>
          <w:tcPr>
            <w:tcW w:w="2977" w:type="dxa"/>
          </w:tcPr>
          <w:p w14:paraId="1F3E472A" w14:textId="33A5D333" w:rsidR="006210C5" w:rsidRDefault="006210C5" w:rsidP="003A04C1">
            <w:pPr>
              <w:rPr>
                <w:lang w:val="en-US"/>
              </w:rPr>
            </w:pPr>
            <w:r>
              <w:rPr>
                <w:lang w:val="en-US"/>
              </w:rPr>
              <w:t>none</w:t>
            </w:r>
          </w:p>
        </w:tc>
        <w:tc>
          <w:tcPr>
            <w:tcW w:w="4516" w:type="dxa"/>
          </w:tcPr>
          <w:p w14:paraId="333CE828" w14:textId="50C64607" w:rsidR="006210C5" w:rsidRDefault="006210C5" w:rsidP="003A04C1">
            <w:pPr>
              <w:rPr>
                <w:lang w:val="en-US"/>
              </w:rPr>
            </w:pPr>
            <w:r>
              <w:rPr>
                <w:lang w:val="en-US"/>
              </w:rPr>
              <w:t xml:space="preserve">get battery voltage as decimal value </w:t>
            </w:r>
            <w:proofErr w:type="spellStart"/>
            <w:r>
              <w:rPr>
                <w:lang w:val="en-US"/>
              </w:rPr>
              <w:t>eg</w:t>
            </w:r>
            <w:proofErr w:type="spellEnd"/>
            <w:r>
              <w:rPr>
                <w:lang w:val="en-US"/>
              </w:rPr>
              <w:t xml:space="preserve"> 3.2</w:t>
            </w:r>
          </w:p>
        </w:tc>
      </w:tr>
      <w:tr w:rsidR="006210C5" w:rsidRPr="00F22E3C" w14:paraId="2FA8B609" w14:textId="77777777" w:rsidTr="00D41842">
        <w:trPr>
          <w:trHeight w:val="266"/>
        </w:trPr>
        <w:tc>
          <w:tcPr>
            <w:tcW w:w="2547" w:type="dxa"/>
          </w:tcPr>
          <w:p w14:paraId="068B56CF" w14:textId="4DA74B57" w:rsidR="006210C5" w:rsidRDefault="006210C5" w:rsidP="003A04C1">
            <w:r>
              <w:t>AT+RIO=&lt;pin&gt;</w:t>
            </w:r>
          </w:p>
        </w:tc>
        <w:tc>
          <w:tcPr>
            <w:tcW w:w="2977" w:type="dxa"/>
          </w:tcPr>
          <w:p w14:paraId="2A8DF674" w14:textId="5404E39D" w:rsidR="006210C5" w:rsidRDefault="006210C5" w:rsidP="003A04C1">
            <w:pPr>
              <w:rPr>
                <w:lang w:val="en-US"/>
              </w:rPr>
            </w:pPr>
            <w:r>
              <w:rPr>
                <w:lang w:val="en-US"/>
              </w:rPr>
              <w:t xml:space="preserve">pin : </w:t>
            </w:r>
            <w:proofErr w:type="spellStart"/>
            <w:r>
              <w:rPr>
                <w:lang w:val="en-US"/>
              </w:rPr>
              <w:t>gpio</w:t>
            </w:r>
            <w:proofErr w:type="spellEnd"/>
            <w:r>
              <w:rPr>
                <w:lang w:val="en-US"/>
              </w:rPr>
              <w:t xml:space="preserve"> pin reference</w:t>
            </w:r>
          </w:p>
        </w:tc>
        <w:tc>
          <w:tcPr>
            <w:tcW w:w="4516" w:type="dxa"/>
          </w:tcPr>
          <w:p w14:paraId="23347CE9" w14:textId="6A8C24AE" w:rsidR="006210C5" w:rsidRDefault="006210C5" w:rsidP="003A04C1">
            <w:pPr>
              <w:rPr>
                <w:lang w:val="en-US"/>
              </w:rPr>
            </w:pPr>
            <w:r>
              <w:rPr>
                <w:lang w:val="en-US"/>
              </w:rPr>
              <w:t>read pin state (1=high, 0=low)</w:t>
            </w:r>
          </w:p>
        </w:tc>
      </w:tr>
      <w:tr w:rsidR="006210C5" w:rsidRPr="003B0C25" w14:paraId="3334314F" w14:textId="77777777" w:rsidTr="00D41842">
        <w:trPr>
          <w:trHeight w:val="266"/>
        </w:trPr>
        <w:tc>
          <w:tcPr>
            <w:tcW w:w="2547" w:type="dxa"/>
          </w:tcPr>
          <w:p w14:paraId="00A03910" w14:textId="5362CB1C" w:rsidR="006210C5" w:rsidRDefault="006210C5" w:rsidP="006210C5">
            <w:r>
              <w:t>AT+WIO=&lt;pin&gt;,&lt;value&gt;</w:t>
            </w:r>
          </w:p>
        </w:tc>
        <w:tc>
          <w:tcPr>
            <w:tcW w:w="2977" w:type="dxa"/>
          </w:tcPr>
          <w:p w14:paraId="6852599D" w14:textId="77777777" w:rsidR="006210C5" w:rsidRDefault="006210C5" w:rsidP="006210C5">
            <w:pPr>
              <w:rPr>
                <w:lang w:val="en-US"/>
              </w:rPr>
            </w:pPr>
            <w:r>
              <w:rPr>
                <w:lang w:val="en-US"/>
              </w:rPr>
              <w:t xml:space="preserve">pin : </w:t>
            </w:r>
            <w:proofErr w:type="spellStart"/>
            <w:r>
              <w:rPr>
                <w:lang w:val="en-US"/>
              </w:rPr>
              <w:t>gpio</w:t>
            </w:r>
            <w:proofErr w:type="spellEnd"/>
            <w:r>
              <w:rPr>
                <w:lang w:val="en-US"/>
              </w:rPr>
              <w:t xml:space="preserve"> pin reference</w:t>
            </w:r>
          </w:p>
          <w:p w14:paraId="1DB9D077" w14:textId="094F0CD2" w:rsidR="006210C5" w:rsidRDefault="006210C5" w:rsidP="006210C5">
            <w:pPr>
              <w:rPr>
                <w:lang w:val="en-US"/>
              </w:rPr>
            </w:pPr>
            <w:r>
              <w:rPr>
                <w:lang w:val="en-US"/>
              </w:rPr>
              <w:t>value : 0=</w:t>
            </w:r>
            <w:proofErr w:type="spellStart"/>
            <w:r>
              <w:rPr>
                <w:lang w:val="en-US"/>
              </w:rPr>
              <w:t>gnd</w:t>
            </w:r>
            <w:proofErr w:type="spellEnd"/>
            <w:r>
              <w:rPr>
                <w:lang w:val="en-US"/>
              </w:rPr>
              <w:t>, 1=</w:t>
            </w:r>
            <w:proofErr w:type="spellStart"/>
            <w:r>
              <w:rPr>
                <w:lang w:val="en-US"/>
              </w:rPr>
              <w:t>Vcc</w:t>
            </w:r>
            <w:proofErr w:type="spellEnd"/>
          </w:p>
        </w:tc>
        <w:tc>
          <w:tcPr>
            <w:tcW w:w="4516" w:type="dxa"/>
          </w:tcPr>
          <w:p w14:paraId="7C7F1ACD" w14:textId="3A605E03" w:rsidR="006210C5" w:rsidRDefault="006210C5" w:rsidP="006210C5">
            <w:pPr>
              <w:rPr>
                <w:lang w:val="en-US"/>
              </w:rPr>
            </w:pPr>
            <w:r>
              <w:rPr>
                <w:lang w:val="en-US"/>
              </w:rPr>
              <w:t>set pin state</w:t>
            </w:r>
          </w:p>
        </w:tc>
      </w:tr>
      <w:tr w:rsidR="006210C5" w:rsidRPr="00F22E3C" w14:paraId="226F5686" w14:textId="77777777" w:rsidTr="00D41842">
        <w:trPr>
          <w:trHeight w:val="266"/>
        </w:trPr>
        <w:tc>
          <w:tcPr>
            <w:tcW w:w="2547" w:type="dxa"/>
          </w:tcPr>
          <w:p w14:paraId="16082BDB" w14:textId="0A55CCE5" w:rsidR="006210C5" w:rsidRDefault="006210C5" w:rsidP="006210C5">
            <w:r>
              <w:t>AT+RAD</w:t>
            </w:r>
          </w:p>
        </w:tc>
        <w:tc>
          <w:tcPr>
            <w:tcW w:w="2977" w:type="dxa"/>
          </w:tcPr>
          <w:p w14:paraId="528729CE" w14:textId="77777777" w:rsidR="006210C5" w:rsidRDefault="006210C5" w:rsidP="006210C5">
            <w:pPr>
              <w:rPr>
                <w:lang w:val="en-US"/>
              </w:rPr>
            </w:pPr>
          </w:p>
        </w:tc>
        <w:tc>
          <w:tcPr>
            <w:tcW w:w="4516" w:type="dxa"/>
          </w:tcPr>
          <w:p w14:paraId="265B94FC" w14:textId="361527E5" w:rsidR="006210C5" w:rsidRDefault="006210C5" w:rsidP="006210C5">
            <w:pPr>
              <w:rPr>
                <w:lang w:val="en-US"/>
              </w:rPr>
            </w:pPr>
            <w:r>
              <w:rPr>
                <w:lang w:val="en-US"/>
              </w:rPr>
              <w:t>read A/D input value as 16 bit decimal</w:t>
            </w:r>
          </w:p>
        </w:tc>
      </w:tr>
      <w:tr w:rsidR="006210C5" w:rsidRPr="003B0C25" w14:paraId="30004C1F" w14:textId="77777777" w:rsidTr="00D41842">
        <w:trPr>
          <w:trHeight w:val="266"/>
        </w:trPr>
        <w:tc>
          <w:tcPr>
            <w:tcW w:w="2547" w:type="dxa"/>
          </w:tcPr>
          <w:p w14:paraId="2FE65BEF" w14:textId="0F51699D" w:rsidR="006210C5" w:rsidRDefault="006210C5" w:rsidP="006210C5">
            <w:r>
              <w:t>AT+PWM=&lt;</w:t>
            </w:r>
            <w:proofErr w:type="spellStart"/>
            <w:r>
              <w:t>freq</w:t>
            </w:r>
            <w:proofErr w:type="spellEnd"/>
            <w:r>
              <w:t>&gt;,&lt;time&gt;</w:t>
            </w:r>
          </w:p>
        </w:tc>
        <w:tc>
          <w:tcPr>
            <w:tcW w:w="2977" w:type="dxa"/>
          </w:tcPr>
          <w:p w14:paraId="51F0BC65" w14:textId="77777777" w:rsidR="006210C5" w:rsidRDefault="006210C5" w:rsidP="006210C5">
            <w:pPr>
              <w:rPr>
                <w:lang w:val="en-US"/>
              </w:rPr>
            </w:pPr>
            <w:proofErr w:type="spellStart"/>
            <w:r>
              <w:rPr>
                <w:lang w:val="en-US"/>
              </w:rPr>
              <w:t>freq</w:t>
            </w:r>
            <w:proofErr w:type="spellEnd"/>
            <w:r>
              <w:rPr>
                <w:lang w:val="en-US"/>
              </w:rPr>
              <w:t xml:space="preserve"> : frequency in Hz</w:t>
            </w:r>
          </w:p>
          <w:p w14:paraId="3361A1D6" w14:textId="1619B8D7" w:rsidR="006210C5" w:rsidRDefault="006210C5" w:rsidP="006210C5">
            <w:pPr>
              <w:rPr>
                <w:lang w:val="en-US"/>
              </w:rPr>
            </w:pPr>
            <w:r>
              <w:rPr>
                <w:lang w:val="en-US"/>
              </w:rPr>
              <w:t xml:space="preserve">time : time to generate for in </w:t>
            </w:r>
            <w:proofErr w:type="spellStart"/>
            <w:r>
              <w:rPr>
                <w:lang w:val="en-US"/>
              </w:rPr>
              <w:t>ms</w:t>
            </w:r>
            <w:proofErr w:type="spellEnd"/>
          </w:p>
        </w:tc>
        <w:tc>
          <w:tcPr>
            <w:tcW w:w="4516" w:type="dxa"/>
          </w:tcPr>
          <w:p w14:paraId="438A698E" w14:textId="7763A756" w:rsidR="006210C5" w:rsidRDefault="006663F1" w:rsidP="006210C5">
            <w:pPr>
              <w:rPr>
                <w:lang w:val="en-US"/>
              </w:rPr>
            </w:pPr>
            <w:r>
              <w:rPr>
                <w:lang w:val="en-US"/>
              </w:rPr>
              <w:t>Use PWM to generate tone of given frequency for given time. Time=0 means generate until new command received. Freq=0 cancels current generation immediately.</w:t>
            </w:r>
          </w:p>
        </w:tc>
      </w:tr>
      <w:tr w:rsidR="006663F1" w:rsidRPr="003B0C25" w14:paraId="76561740" w14:textId="77777777" w:rsidTr="00D41842">
        <w:trPr>
          <w:trHeight w:val="266"/>
        </w:trPr>
        <w:tc>
          <w:tcPr>
            <w:tcW w:w="2547" w:type="dxa"/>
          </w:tcPr>
          <w:p w14:paraId="06098AA0" w14:textId="77777777" w:rsidR="006663F1" w:rsidRDefault="006663F1" w:rsidP="006210C5"/>
        </w:tc>
        <w:tc>
          <w:tcPr>
            <w:tcW w:w="2977" w:type="dxa"/>
          </w:tcPr>
          <w:p w14:paraId="3717C70F" w14:textId="77777777" w:rsidR="006663F1" w:rsidRDefault="006663F1" w:rsidP="006210C5">
            <w:pPr>
              <w:rPr>
                <w:lang w:val="en-US"/>
              </w:rPr>
            </w:pPr>
          </w:p>
        </w:tc>
        <w:tc>
          <w:tcPr>
            <w:tcW w:w="4516" w:type="dxa"/>
          </w:tcPr>
          <w:p w14:paraId="263C675D" w14:textId="77777777" w:rsidR="006663F1" w:rsidRDefault="006663F1" w:rsidP="006210C5">
            <w:pPr>
              <w:rPr>
                <w:lang w:val="en-US"/>
              </w:rPr>
            </w:pPr>
          </w:p>
        </w:tc>
      </w:tr>
      <w:tr w:rsidR="006210C5" w14:paraId="0CF3E912" w14:textId="77777777" w:rsidTr="00D41842">
        <w:trPr>
          <w:trHeight w:val="266"/>
        </w:trPr>
        <w:tc>
          <w:tcPr>
            <w:tcW w:w="2547" w:type="dxa"/>
          </w:tcPr>
          <w:p w14:paraId="1E651FF8" w14:textId="3ED4AE6E" w:rsidR="006210C5" w:rsidRDefault="006210C5" w:rsidP="006210C5">
            <w:r>
              <w:t>AT+VERSION</w:t>
            </w:r>
          </w:p>
        </w:tc>
        <w:tc>
          <w:tcPr>
            <w:tcW w:w="2977" w:type="dxa"/>
          </w:tcPr>
          <w:p w14:paraId="438D68FF" w14:textId="1E8A5096" w:rsidR="006210C5" w:rsidRDefault="006210C5" w:rsidP="006210C5">
            <w:r>
              <w:t>none</w:t>
            </w:r>
          </w:p>
        </w:tc>
        <w:tc>
          <w:tcPr>
            <w:tcW w:w="4516" w:type="dxa"/>
          </w:tcPr>
          <w:p w14:paraId="288838B3" w14:textId="3C91E1BA" w:rsidR="006210C5" w:rsidRDefault="006210C5" w:rsidP="006210C5">
            <w:r>
              <w:t>Renvoie la version de firmware présente dans le scanner.</w:t>
            </w:r>
          </w:p>
        </w:tc>
      </w:tr>
      <w:tr w:rsidR="006210C5" w:rsidRPr="00F22E3C" w14:paraId="65D57B1A" w14:textId="77777777" w:rsidTr="00D41842">
        <w:trPr>
          <w:trHeight w:val="266"/>
        </w:trPr>
        <w:tc>
          <w:tcPr>
            <w:tcW w:w="2547" w:type="dxa"/>
          </w:tcPr>
          <w:p w14:paraId="5F5E3644" w14:textId="51B4A450" w:rsidR="006210C5" w:rsidRDefault="006210C5" w:rsidP="006210C5">
            <w:r>
              <w:t>AT+WHOIS</w:t>
            </w:r>
          </w:p>
        </w:tc>
        <w:tc>
          <w:tcPr>
            <w:tcW w:w="2977" w:type="dxa"/>
          </w:tcPr>
          <w:p w14:paraId="3C54C3E4" w14:textId="77777777" w:rsidR="006210C5" w:rsidRDefault="006210C5" w:rsidP="006210C5"/>
        </w:tc>
        <w:tc>
          <w:tcPr>
            <w:tcW w:w="4516" w:type="dxa"/>
          </w:tcPr>
          <w:p w14:paraId="1AEBDEF7" w14:textId="28566DC5" w:rsidR="006210C5" w:rsidRPr="00D41842" w:rsidRDefault="006210C5" w:rsidP="006210C5">
            <w:pPr>
              <w:rPr>
                <w:lang w:val="en-US"/>
              </w:rPr>
            </w:pPr>
            <w:r w:rsidRPr="00D41842">
              <w:rPr>
                <w:lang w:val="en-US"/>
              </w:rPr>
              <w:t>Get type of daughter c</w:t>
            </w:r>
            <w:r>
              <w:rPr>
                <w:lang w:val="en-US"/>
              </w:rPr>
              <w:t>ard</w:t>
            </w:r>
          </w:p>
        </w:tc>
      </w:tr>
      <w:tr w:rsidR="006210C5" w14:paraId="42F5167C" w14:textId="77777777" w:rsidTr="00D41842">
        <w:trPr>
          <w:trHeight w:val="266"/>
        </w:trPr>
        <w:tc>
          <w:tcPr>
            <w:tcW w:w="2547" w:type="dxa"/>
          </w:tcPr>
          <w:p w14:paraId="5FCAB6A6" w14:textId="2A2DF5F4" w:rsidR="006210C5" w:rsidRDefault="006210C5" w:rsidP="006210C5">
            <w:r>
              <w:t>AT+RESET</w:t>
            </w:r>
          </w:p>
        </w:tc>
        <w:tc>
          <w:tcPr>
            <w:tcW w:w="2977" w:type="dxa"/>
          </w:tcPr>
          <w:p w14:paraId="7ECDD9DD" w14:textId="77777777" w:rsidR="006210C5" w:rsidRDefault="006210C5" w:rsidP="006210C5"/>
        </w:tc>
        <w:tc>
          <w:tcPr>
            <w:tcW w:w="4516" w:type="dxa"/>
          </w:tcPr>
          <w:p w14:paraId="3A2BF224" w14:textId="1F98612A" w:rsidR="006210C5" w:rsidRDefault="006210C5" w:rsidP="006210C5">
            <w:r>
              <w:t>Reboot the module</w:t>
            </w:r>
          </w:p>
        </w:tc>
      </w:tr>
      <w:tr w:rsidR="006663F1" w14:paraId="3640636E" w14:textId="77777777" w:rsidTr="006663F1">
        <w:trPr>
          <w:trHeight w:val="266"/>
        </w:trPr>
        <w:tc>
          <w:tcPr>
            <w:tcW w:w="2547" w:type="dxa"/>
          </w:tcPr>
          <w:p w14:paraId="100EA315" w14:textId="77777777" w:rsidR="006663F1" w:rsidRDefault="006663F1" w:rsidP="006210C5"/>
        </w:tc>
        <w:tc>
          <w:tcPr>
            <w:tcW w:w="2977" w:type="dxa"/>
          </w:tcPr>
          <w:p w14:paraId="1C9307A4" w14:textId="77777777" w:rsidR="006663F1" w:rsidRDefault="006663F1" w:rsidP="006210C5"/>
        </w:tc>
        <w:tc>
          <w:tcPr>
            <w:tcW w:w="4516" w:type="dxa"/>
          </w:tcPr>
          <w:p w14:paraId="4F98DC18" w14:textId="77777777" w:rsidR="006663F1" w:rsidRDefault="006663F1" w:rsidP="006210C5"/>
        </w:tc>
      </w:tr>
      <w:tr w:rsidR="006210C5" w:rsidRPr="00F22E3C" w14:paraId="4C1FD459" w14:textId="77777777" w:rsidTr="00D41842">
        <w:trPr>
          <w:trHeight w:val="266"/>
        </w:trPr>
        <w:tc>
          <w:tcPr>
            <w:tcW w:w="2547" w:type="dxa"/>
          </w:tcPr>
          <w:p w14:paraId="246E9F2E" w14:textId="030CC3E4" w:rsidR="006210C5" w:rsidRDefault="006210C5" w:rsidP="006210C5">
            <w:r>
              <w:t>AT+SETKEY=&lt;key&gt;</w:t>
            </w:r>
          </w:p>
        </w:tc>
        <w:tc>
          <w:tcPr>
            <w:tcW w:w="2977" w:type="dxa"/>
          </w:tcPr>
          <w:p w14:paraId="42DD69B9" w14:textId="68EB398F" w:rsidR="006210C5" w:rsidRPr="00D41842" w:rsidRDefault="006210C5" w:rsidP="006210C5">
            <w:pPr>
              <w:rPr>
                <w:lang w:val="en-US"/>
              </w:rPr>
            </w:pPr>
            <w:r w:rsidRPr="00D41842">
              <w:rPr>
                <w:lang w:val="en-US"/>
              </w:rPr>
              <w:t>key : shared secret key u</w:t>
            </w:r>
            <w:r>
              <w:rPr>
                <w:lang w:val="en-US"/>
              </w:rPr>
              <w:t>sed for authentication for this module expressed as 16 hex digits.</w:t>
            </w:r>
          </w:p>
        </w:tc>
        <w:tc>
          <w:tcPr>
            <w:tcW w:w="4516" w:type="dxa"/>
          </w:tcPr>
          <w:p w14:paraId="668E1D51" w14:textId="1F3D734E" w:rsidR="006210C5" w:rsidRDefault="006210C5" w:rsidP="006210C5">
            <w:pPr>
              <w:rPr>
                <w:lang w:val="en-US"/>
              </w:rPr>
            </w:pPr>
            <w:r>
              <w:rPr>
                <w:lang w:val="en-US"/>
              </w:rPr>
              <w:t>Set the shared secret key. This should be a 8 byte randomly generated value, never all 00 or all FF.</w:t>
            </w:r>
          </w:p>
          <w:p w14:paraId="137D3F1F" w14:textId="18123AEE" w:rsidR="006210C5" w:rsidRDefault="006210C5" w:rsidP="006210C5">
            <w:pPr>
              <w:rPr>
                <w:lang w:val="en-US"/>
              </w:rPr>
            </w:pPr>
            <w:r>
              <w:rPr>
                <w:lang w:val="en-US"/>
              </w:rPr>
              <w:t>This command is only accepted on the physical UART interface, not on the BLE serial profile.</w:t>
            </w:r>
          </w:p>
          <w:p w14:paraId="737C1DDF" w14:textId="31D0858C" w:rsidR="006210C5" w:rsidRDefault="006210C5" w:rsidP="006210C5">
            <w:pPr>
              <w:rPr>
                <w:lang w:val="en-US"/>
              </w:rPr>
            </w:pPr>
            <w:r>
              <w:rPr>
                <w:lang w:val="en-US"/>
              </w:rPr>
              <w:t>NO AUTHENTICATION IS REQUIRED TO SET THIS KEY.</w:t>
            </w:r>
          </w:p>
          <w:p w14:paraId="432DB905" w14:textId="4BF55EAA" w:rsidR="006210C5" w:rsidRPr="00D41842" w:rsidRDefault="006210C5" w:rsidP="006210C5">
            <w:pPr>
              <w:rPr>
                <w:lang w:val="en-US"/>
              </w:rPr>
            </w:pPr>
          </w:p>
        </w:tc>
      </w:tr>
    </w:tbl>
    <w:p w14:paraId="21932F53" w14:textId="77777777" w:rsidR="00A06EAF" w:rsidRPr="00D41842" w:rsidRDefault="00A06EAF" w:rsidP="00BE0702">
      <w:pPr>
        <w:pStyle w:val="Titre3"/>
        <w:rPr>
          <w:lang w:val="en-US"/>
        </w:rPr>
      </w:pPr>
    </w:p>
    <w:p w14:paraId="4BC0410B" w14:textId="77777777" w:rsidR="006663F1" w:rsidRPr="00D41842" w:rsidRDefault="006663F1" w:rsidP="00D41842">
      <w:pPr>
        <w:rPr>
          <w:lang w:val="en-US"/>
        </w:rPr>
      </w:pPr>
    </w:p>
    <w:p w14:paraId="3CD28108" w14:textId="26348E95" w:rsidR="00C43346" w:rsidRDefault="00C43346" w:rsidP="00D41842">
      <w:pPr>
        <w:pStyle w:val="Titre2"/>
      </w:pPr>
      <w:r>
        <w:t>Configurable keys</w:t>
      </w:r>
    </w:p>
    <w:tbl>
      <w:tblPr>
        <w:tblStyle w:val="Grilledutableau"/>
        <w:tblW w:w="0" w:type="auto"/>
        <w:tblLook w:val="04A0" w:firstRow="1" w:lastRow="0" w:firstColumn="1" w:lastColumn="0" w:noHBand="0" w:noVBand="1"/>
      </w:tblPr>
      <w:tblGrid>
        <w:gridCol w:w="3020"/>
        <w:gridCol w:w="3021"/>
        <w:gridCol w:w="3021"/>
      </w:tblGrid>
      <w:tr w:rsidR="00C43346" w14:paraId="3D587A3D" w14:textId="77777777" w:rsidTr="00D41842">
        <w:tc>
          <w:tcPr>
            <w:tcW w:w="3020" w:type="dxa"/>
            <w:shd w:val="clear" w:color="auto" w:fill="F2F2F2" w:themeFill="background1" w:themeFillShade="F2"/>
          </w:tcPr>
          <w:p w14:paraId="72C8D0E3" w14:textId="6066C5A5" w:rsidR="00C43346" w:rsidRPr="00D41842" w:rsidRDefault="00C43346" w:rsidP="00C43346">
            <w:pPr>
              <w:rPr>
                <w:b/>
              </w:rPr>
            </w:pPr>
            <w:r w:rsidRPr="00D41842">
              <w:rPr>
                <w:b/>
              </w:rPr>
              <w:t>Key</w:t>
            </w:r>
          </w:p>
        </w:tc>
        <w:tc>
          <w:tcPr>
            <w:tcW w:w="3021" w:type="dxa"/>
            <w:shd w:val="clear" w:color="auto" w:fill="F2F2F2" w:themeFill="background1" w:themeFillShade="F2"/>
          </w:tcPr>
          <w:p w14:paraId="1D0295CB" w14:textId="421E5CC8" w:rsidR="00C43346" w:rsidRPr="00D41842" w:rsidRDefault="00C43346" w:rsidP="00C43346">
            <w:pPr>
              <w:rPr>
                <w:b/>
              </w:rPr>
            </w:pPr>
            <w:r w:rsidRPr="00D41842">
              <w:rPr>
                <w:b/>
              </w:rPr>
              <w:t>Use</w:t>
            </w:r>
          </w:p>
        </w:tc>
        <w:tc>
          <w:tcPr>
            <w:tcW w:w="3021" w:type="dxa"/>
            <w:shd w:val="clear" w:color="auto" w:fill="F2F2F2" w:themeFill="background1" w:themeFillShade="F2"/>
          </w:tcPr>
          <w:p w14:paraId="07395402" w14:textId="20728912" w:rsidR="00C43346" w:rsidRPr="00D41842" w:rsidRDefault="00C43346" w:rsidP="00C43346">
            <w:pPr>
              <w:rPr>
                <w:b/>
              </w:rPr>
            </w:pPr>
            <w:r w:rsidRPr="00D41842">
              <w:rPr>
                <w:b/>
              </w:rPr>
              <w:t>Values</w:t>
            </w:r>
          </w:p>
        </w:tc>
      </w:tr>
      <w:tr w:rsidR="00C43346" w:rsidRPr="0031371D" w14:paraId="451E8E55" w14:textId="77777777" w:rsidTr="00C43346">
        <w:tc>
          <w:tcPr>
            <w:tcW w:w="3020" w:type="dxa"/>
          </w:tcPr>
          <w:p w14:paraId="6748E9F1" w14:textId="3A91EB69" w:rsidR="00C43346" w:rsidRDefault="00A06EAF" w:rsidP="00C43346">
            <w:proofErr w:type="spellStart"/>
            <w:r>
              <w:t>ib</w:t>
            </w:r>
            <w:proofErr w:type="spellEnd"/>
            <w:r>
              <w:t>.&lt;</w:t>
            </w:r>
            <w:r w:rsidR="0031371D">
              <w:t>s</w:t>
            </w:r>
            <w:r>
              <w:t>&gt;.</w:t>
            </w:r>
            <w:proofErr w:type="spellStart"/>
            <w:r w:rsidR="00C43346">
              <w:t>uuid</w:t>
            </w:r>
            <w:proofErr w:type="spellEnd"/>
          </w:p>
        </w:tc>
        <w:tc>
          <w:tcPr>
            <w:tcW w:w="3021" w:type="dxa"/>
          </w:tcPr>
          <w:p w14:paraId="7343A980" w14:textId="4682FEDD" w:rsidR="00C43346" w:rsidRPr="00D41842" w:rsidRDefault="00A06EAF" w:rsidP="00C43346">
            <w:pPr>
              <w:rPr>
                <w:lang w:val="en-US"/>
              </w:rPr>
            </w:pPr>
            <w:r w:rsidRPr="00D41842">
              <w:rPr>
                <w:lang w:val="en-US"/>
              </w:rPr>
              <w:t xml:space="preserve">iBeacon </w:t>
            </w:r>
            <w:proofErr w:type="spellStart"/>
            <w:r w:rsidRPr="00D41842">
              <w:rPr>
                <w:lang w:val="en-US"/>
              </w:rPr>
              <w:t>tx</w:t>
            </w:r>
            <w:proofErr w:type="spellEnd"/>
            <w:r w:rsidRPr="00D41842">
              <w:rPr>
                <w:lang w:val="en-US"/>
              </w:rPr>
              <w:t xml:space="preserve"> UUID</w:t>
            </w:r>
            <w:r w:rsidR="0031371D" w:rsidRPr="00371ED3">
              <w:rPr>
                <w:lang w:val="en-US"/>
              </w:rPr>
              <w:t xml:space="preserve"> for s</w:t>
            </w:r>
            <w:r w:rsidR="0031371D">
              <w:rPr>
                <w:lang w:val="en-US"/>
              </w:rPr>
              <w:t>lot &lt;s&gt;</w:t>
            </w:r>
          </w:p>
        </w:tc>
        <w:tc>
          <w:tcPr>
            <w:tcW w:w="3021" w:type="dxa"/>
          </w:tcPr>
          <w:p w14:paraId="05CA835F" w14:textId="48D04D51" w:rsidR="00C43346" w:rsidRPr="00D41842" w:rsidRDefault="0031371D" w:rsidP="00C43346">
            <w:pPr>
              <w:rPr>
                <w:lang w:val="en-US"/>
              </w:rPr>
            </w:pPr>
            <w:r>
              <w:rPr>
                <w:lang w:val="en-US"/>
              </w:rPr>
              <w:t>16 bytes as 32 hex digits</w:t>
            </w:r>
          </w:p>
        </w:tc>
      </w:tr>
      <w:tr w:rsidR="00C43346" w:rsidRPr="00F22E3C" w14:paraId="54AE2B5B" w14:textId="77777777" w:rsidTr="00C43346">
        <w:tc>
          <w:tcPr>
            <w:tcW w:w="3020" w:type="dxa"/>
          </w:tcPr>
          <w:p w14:paraId="6F7591BC" w14:textId="1F9C9CA4" w:rsidR="00C43346" w:rsidRDefault="00A06EAF" w:rsidP="00C43346">
            <w:proofErr w:type="spellStart"/>
            <w:r>
              <w:t>ib</w:t>
            </w:r>
            <w:proofErr w:type="spellEnd"/>
            <w:r>
              <w:t>.&lt;</w:t>
            </w:r>
            <w:r w:rsidR="0031371D">
              <w:t>s</w:t>
            </w:r>
            <w:r>
              <w:t>&gt;.</w:t>
            </w:r>
            <w:r w:rsidR="00C43346">
              <w:t>major</w:t>
            </w:r>
          </w:p>
        </w:tc>
        <w:tc>
          <w:tcPr>
            <w:tcW w:w="3021" w:type="dxa"/>
          </w:tcPr>
          <w:p w14:paraId="0C64BD54" w14:textId="4D81B57C" w:rsidR="00C43346" w:rsidRPr="00D41842" w:rsidRDefault="00A06EAF" w:rsidP="00C43346">
            <w:pPr>
              <w:rPr>
                <w:lang w:val="en-US"/>
              </w:rPr>
            </w:pPr>
            <w:r w:rsidRPr="00D41842">
              <w:rPr>
                <w:lang w:val="en-US"/>
              </w:rPr>
              <w:t xml:space="preserve">iBeacon </w:t>
            </w:r>
            <w:proofErr w:type="spellStart"/>
            <w:r w:rsidRPr="00D41842">
              <w:rPr>
                <w:lang w:val="en-US"/>
              </w:rPr>
              <w:t>tx</w:t>
            </w:r>
            <w:proofErr w:type="spellEnd"/>
            <w:r w:rsidRPr="00D41842">
              <w:rPr>
                <w:lang w:val="en-US"/>
              </w:rPr>
              <w:t xml:space="preserve"> major</w:t>
            </w:r>
            <w:r w:rsidR="0031371D" w:rsidRPr="00371ED3">
              <w:rPr>
                <w:lang w:val="en-US"/>
              </w:rPr>
              <w:t xml:space="preserve"> for s</w:t>
            </w:r>
            <w:r w:rsidR="0031371D">
              <w:rPr>
                <w:lang w:val="en-US"/>
              </w:rPr>
              <w:t>lot &lt;s&gt;</w:t>
            </w:r>
          </w:p>
        </w:tc>
        <w:tc>
          <w:tcPr>
            <w:tcW w:w="3021" w:type="dxa"/>
          </w:tcPr>
          <w:p w14:paraId="0FC005E0" w14:textId="4419432B" w:rsidR="00C43346" w:rsidRPr="00D41842" w:rsidRDefault="00E81BC3" w:rsidP="00C43346">
            <w:pPr>
              <w:rPr>
                <w:lang w:val="en-US"/>
              </w:rPr>
            </w:pPr>
            <w:r>
              <w:rPr>
                <w:lang w:val="en-US"/>
              </w:rPr>
              <w:t>4 hex digits giving the major</w:t>
            </w:r>
          </w:p>
        </w:tc>
      </w:tr>
      <w:tr w:rsidR="00C43346" w:rsidRPr="00F22E3C" w14:paraId="561B5FB3" w14:textId="77777777" w:rsidTr="00C43346">
        <w:tc>
          <w:tcPr>
            <w:tcW w:w="3020" w:type="dxa"/>
          </w:tcPr>
          <w:p w14:paraId="7796F329" w14:textId="7ADDB55A" w:rsidR="00C43346" w:rsidRDefault="00A06EAF" w:rsidP="00C43346">
            <w:proofErr w:type="spellStart"/>
            <w:r>
              <w:t>ib</w:t>
            </w:r>
            <w:proofErr w:type="spellEnd"/>
            <w:r>
              <w:t>.&lt;</w:t>
            </w:r>
            <w:r w:rsidR="0031371D">
              <w:t>s</w:t>
            </w:r>
            <w:r>
              <w:t>&gt;.</w:t>
            </w:r>
            <w:r w:rsidR="00C43346">
              <w:t>minor</w:t>
            </w:r>
          </w:p>
        </w:tc>
        <w:tc>
          <w:tcPr>
            <w:tcW w:w="3021" w:type="dxa"/>
          </w:tcPr>
          <w:p w14:paraId="74FB6D4B" w14:textId="6D6F7B44" w:rsidR="00C43346" w:rsidRPr="00D41842" w:rsidRDefault="0031371D" w:rsidP="00C43346">
            <w:pPr>
              <w:rPr>
                <w:lang w:val="en-US"/>
              </w:rPr>
            </w:pPr>
            <w:r w:rsidRPr="00D41842">
              <w:rPr>
                <w:lang w:val="en-US"/>
              </w:rPr>
              <w:t xml:space="preserve">iBeacon </w:t>
            </w:r>
            <w:proofErr w:type="spellStart"/>
            <w:r w:rsidRPr="00D41842">
              <w:rPr>
                <w:lang w:val="en-US"/>
              </w:rPr>
              <w:t>tx</w:t>
            </w:r>
            <w:proofErr w:type="spellEnd"/>
            <w:r w:rsidRPr="00D41842">
              <w:rPr>
                <w:lang w:val="en-US"/>
              </w:rPr>
              <w:t xml:space="preserve"> minor for s</w:t>
            </w:r>
            <w:r>
              <w:rPr>
                <w:lang w:val="en-US"/>
              </w:rPr>
              <w:t>lot &lt;s&gt;</w:t>
            </w:r>
          </w:p>
        </w:tc>
        <w:tc>
          <w:tcPr>
            <w:tcW w:w="3021" w:type="dxa"/>
          </w:tcPr>
          <w:p w14:paraId="6C9CCAC2" w14:textId="54E7082C" w:rsidR="00C43346" w:rsidRPr="00D41842" w:rsidRDefault="00E81BC3" w:rsidP="00C43346">
            <w:pPr>
              <w:rPr>
                <w:lang w:val="en-US"/>
              </w:rPr>
            </w:pPr>
            <w:r>
              <w:rPr>
                <w:lang w:val="en-US"/>
              </w:rPr>
              <w:t>4 hex digits giving the minor</w:t>
            </w:r>
          </w:p>
        </w:tc>
      </w:tr>
      <w:tr w:rsidR="00A06EAF" w:rsidRPr="0031371D" w14:paraId="0FE3137B" w14:textId="77777777" w:rsidTr="00C43346">
        <w:tc>
          <w:tcPr>
            <w:tcW w:w="3020" w:type="dxa"/>
          </w:tcPr>
          <w:p w14:paraId="2EFC0463" w14:textId="345FDDB3" w:rsidR="00A06EAF" w:rsidRDefault="00A06EAF" w:rsidP="00C43346">
            <w:proofErr w:type="spellStart"/>
            <w:r>
              <w:t>ib</w:t>
            </w:r>
            <w:proofErr w:type="spellEnd"/>
            <w:r>
              <w:t>.&lt;</w:t>
            </w:r>
            <w:r w:rsidR="0031371D">
              <w:t>s</w:t>
            </w:r>
            <w:r>
              <w:t>&gt;.</w:t>
            </w:r>
            <w:proofErr w:type="spellStart"/>
            <w:r>
              <w:t>txpower</w:t>
            </w:r>
            <w:proofErr w:type="spellEnd"/>
          </w:p>
        </w:tc>
        <w:tc>
          <w:tcPr>
            <w:tcW w:w="3021" w:type="dxa"/>
          </w:tcPr>
          <w:p w14:paraId="15410B3B" w14:textId="0D0227C0" w:rsidR="00A06EAF" w:rsidRPr="00D41842" w:rsidRDefault="0031371D" w:rsidP="00C43346">
            <w:pPr>
              <w:rPr>
                <w:lang w:val="en-US"/>
              </w:rPr>
            </w:pPr>
            <w:r w:rsidRPr="00D41842">
              <w:rPr>
                <w:lang w:val="en-US"/>
              </w:rPr>
              <w:t xml:space="preserve">iBeacon </w:t>
            </w:r>
            <w:proofErr w:type="spellStart"/>
            <w:r w:rsidRPr="00D41842">
              <w:rPr>
                <w:lang w:val="en-US"/>
              </w:rPr>
              <w:t>tx</w:t>
            </w:r>
            <w:proofErr w:type="spellEnd"/>
            <w:r w:rsidRPr="00D41842">
              <w:rPr>
                <w:lang w:val="en-US"/>
              </w:rPr>
              <w:t xml:space="preserve"> power level </w:t>
            </w:r>
            <w:r w:rsidRPr="00371ED3">
              <w:rPr>
                <w:lang w:val="en-US"/>
              </w:rPr>
              <w:t>for s</w:t>
            </w:r>
            <w:r>
              <w:rPr>
                <w:lang w:val="en-US"/>
              </w:rPr>
              <w:t>lot &lt;s&gt;</w:t>
            </w:r>
          </w:p>
        </w:tc>
        <w:tc>
          <w:tcPr>
            <w:tcW w:w="3021" w:type="dxa"/>
          </w:tcPr>
          <w:p w14:paraId="7B5891EC" w14:textId="0232B773" w:rsidR="00A06EAF" w:rsidRPr="00D41842" w:rsidRDefault="00E81BC3" w:rsidP="00C43346">
            <w:pPr>
              <w:rPr>
                <w:lang w:val="en-US"/>
              </w:rPr>
            </w:pPr>
            <w:r>
              <w:rPr>
                <w:lang w:val="en-US"/>
              </w:rPr>
              <w:t>-40, -20, -10, -5, 0, 4</w:t>
            </w:r>
          </w:p>
        </w:tc>
      </w:tr>
      <w:tr w:rsidR="00A06EAF" w:rsidRPr="0031371D" w14:paraId="3ADD0632" w14:textId="77777777" w:rsidTr="00C43346">
        <w:tc>
          <w:tcPr>
            <w:tcW w:w="3020" w:type="dxa"/>
          </w:tcPr>
          <w:p w14:paraId="6E1B1508" w14:textId="48996002" w:rsidR="00A06EAF" w:rsidRDefault="00A06EAF" w:rsidP="00C43346">
            <w:proofErr w:type="spellStart"/>
            <w:r>
              <w:t>ib</w:t>
            </w:r>
            <w:proofErr w:type="spellEnd"/>
            <w:r>
              <w:t>.&lt;</w:t>
            </w:r>
            <w:r w:rsidR="0031371D">
              <w:t>s</w:t>
            </w:r>
            <w:r>
              <w:t>&gt;.rssi1m</w:t>
            </w:r>
          </w:p>
        </w:tc>
        <w:tc>
          <w:tcPr>
            <w:tcW w:w="3021" w:type="dxa"/>
          </w:tcPr>
          <w:p w14:paraId="2002B4DE" w14:textId="4B7A4360" w:rsidR="00A06EAF" w:rsidRPr="00D41842" w:rsidRDefault="0031371D" w:rsidP="00C43346">
            <w:pPr>
              <w:rPr>
                <w:lang w:val="en-US"/>
              </w:rPr>
            </w:pPr>
            <w:r w:rsidRPr="00D41842">
              <w:rPr>
                <w:lang w:val="en-US"/>
              </w:rPr>
              <w:t>iBeacon value to put i</w:t>
            </w:r>
            <w:r>
              <w:rPr>
                <w:lang w:val="en-US"/>
              </w:rPr>
              <w:t xml:space="preserve">n the rssi@1m field </w:t>
            </w:r>
            <w:r w:rsidRPr="00371ED3">
              <w:rPr>
                <w:lang w:val="en-US"/>
              </w:rPr>
              <w:t>for s</w:t>
            </w:r>
            <w:r>
              <w:rPr>
                <w:lang w:val="en-US"/>
              </w:rPr>
              <w:t>lot &lt;s&gt;</w:t>
            </w:r>
          </w:p>
        </w:tc>
        <w:tc>
          <w:tcPr>
            <w:tcW w:w="3021" w:type="dxa"/>
          </w:tcPr>
          <w:p w14:paraId="22E15DED" w14:textId="6AF0983C" w:rsidR="00A06EAF" w:rsidRPr="00D41842" w:rsidRDefault="00E81BC3" w:rsidP="00C43346">
            <w:pPr>
              <w:rPr>
                <w:lang w:val="en-US"/>
              </w:rPr>
            </w:pPr>
            <w:r>
              <w:rPr>
                <w:lang w:val="en-US"/>
              </w:rPr>
              <w:t>-100 to 0.</w:t>
            </w:r>
          </w:p>
        </w:tc>
      </w:tr>
      <w:tr w:rsidR="00C43346" w:rsidRPr="0031371D" w14:paraId="77D68506" w14:textId="77777777" w:rsidTr="00C43346">
        <w:tc>
          <w:tcPr>
            <w:tcW w:w="3020" w:type="dxa"/>
          </w:tcPr>
          <w:p w14:paraId="127918BA" w14:textId="06E037E4" w:rsidR="00C43346" w:rsidRDefault="00C43346" w:rsidP="00C43346">
            <w:proofErr w:type="spellStart"/>
            <w:r>
              <w:t>scan</w:t>
            </w:r>
            <w:r w:rsidR="00A06EAF">
              <w:t>.</w:t>
            </w:r>
            <w:r>
              <w:t>time</w:t>
            </w:r>
            <w:proofErr w:type="spellEnd"/>
          </w:p>
        </w:tc>
        <w:tc>
          <w:tcPr>
            <w:tcW w:w="3021" w:type="dxa"/>
          </w:tcPr>
          <w:p w14:paraId="4AB64461" w14:textId="2C27C8C8" w:rsidR="00C43346" w:rsidRPr="00D41842" w:rsidRDefault="0031371D" w:rsidP="00C43346">
            <w:pPr>
              <w:rPr>
                <w:lang w:val="en-US"/>
              </w:rPr>
            </w:pPr>
            <w:r w:rsidRPr="00D41842">
              <w:rPr>
                <w:lang w:val="en-US"/>
              </w:rPr>
              <w:t>Time to scan (</w:t>
            </w:r>
            <w:proofErr w:type="spellStart"/>
            <w:r w:rsidRPr="00D41842">
              <w:rPr>
                <w:lang w:val="en-US"/>
              </w:rPr>
              <w:t>rx</w:t>
            </w:r>
            <w:proofErr w:type="spellEnd"/>
            <w:r w:rsidRPr="00D41842">
              <w:rPr>
                <w:lang w:val="en-US"/>
              </w:rPr>
              <w:t>) f</w:t>
            </w:r>
            <w:r>
              <w:rPr>
                <w:lang w:val="en-US"/>
              </w:rPr>
              <w:t xml:space="preserve">or </w:t>
            </w:r>
            <w:proofErr w:type="spellStart"/>
            <w:r>
              <w:rPr>
                <w:lang w:val="en-US"/>
              </w:rPr>
              <w:t>ibeacons</w:t>
            </w:r>
            <w:proofErr w:type="spellEnd"/>
            <w:r>
              <w:rPr>
                <w:lang w:val="en-US"/>
              </w:rPr>
              <w:t xml:space="preserve"> each time in </w:t>
            </w:r>
            <w:proofErr w:type="spellStart"/>
            <w:r>
              <w:rPr>
                <w:lang w:val="en-US"/>
              </w:rPr>
              <w:t>ms</w:t>
            </w:r>
            <w:proofErr w:type="spellEnd"/>
          </w:p>
        </w:tc>
        <w:tc>
          <w:tcPr>
            <w:tcW w:w="3021" w:type="dxa"/>
          </w:tcPr>
          <w:p w14:paraId="4D6A088A" w14:textId="54EBA117" w:rsidR="00C43346" w:rsidRPr="00D41842" w:rsidRDefault="0031371D" w:rsidP="00C43346">
            <w:pPr>
              <w:rPr>
                <w:lang w:val="en-US"/>
              </w:rPr>
            </w:pPr>
            <w:r>
              <w:rPr>
                <w:lang w:val="en-US"/>
              </w:rPr>
              <w:t>100-10000ms</w:t>
            </w:r>
          </w:p>
        </w:tc>
      </w:tr>
      <w:tr w:rsidR="00C43346" w:rsidRPr="0031371D" w14:paraId="6BCEEC26" w14:textId="77777777" w:rsidTr="00C43346">
        <w:tc>
          <w:tcPr>
            <w:tcW w:w="3020" w:type="dxa"/>
          </w:tcPr>
          <w:p w14:paraId="0A10C26E" w14:textId="62CCDDCC" w:rsidR="00C43346" w:rsidRDefault="00C43346" w:rsidP="00C43346">
            <w:proofErr w:type="spellStart"/>
            <w:r>
              <w:t>scan</w:t>
            </w:r>
            <w:r w:rsidR="00A06EAF">
              <w:t>.</w:t>
            </w:r>
            <w:r>
              <w:t>inter</w:t>
            </w:r>
            <w:proofErr w:type="spellEnd"/>
          </w:p>
        </w:tc>
        <w:tc>
          <w:tcPr>
            <w:tcW w:w="3021" w:type="dxa"/>
          </w:tcPr>
          <w:p w14:paraId="3FFFBC65" w14:textId="7C531D2A" w:rsidR="00C43346" w:rsidRPr="00D41842" w:rsidRDefault="0031371D" w:rsidP="00C43346">
            <w:pPr>
              <w:rPr>
                <w:lang w:val="en-US"/>
              </w:rPr>
            </w:pPr>
            <w:r w:rsidRPr="00D41842">
              <w:rPr>
                <w:lang w:val="en-US"/>
              </w:rPr>
              <w:t xml:space="preserve">Interval time between scanning </w:t>
            </w:r>
            <w:r>
              <w:rPr>
                <w:lang w:val="en-US"/>
              </w:rPr>
              <w:t xml:space="preserve">when active, in </w:t>
            </w:r>
            <w:proofErr w:type="spellStart"/>
            <w:r>
              <w:rPr>
                <w:lang w:val="en-US"/>
              </w:rPr>
              <w:t>ms</w:t>
            </w:r>
            <w:proofErr w:type="spellEnd"/>
          </w:p>
        </w:tc>
        <w:tc>
          <w:tcPr>
            <w:tcW w:w="3021" w:type="dxa"/>
          </w:tcPr>
          <w:p w14:paraId="2E07D80D" w14:textId="77777777" w:rsidR="0031371D" w:rsidRDefault="0031371D" w:rsidP="00C43346">
            <w:pPr>
              <w:rPr>
                <w:lang w:val="en-US"/>
              </w:rPr>
            </w:pPr>
            <w:r>
              <w:rPr>
                <w:lang w:val="en-US"/>
              </w:rPr>
              <w:t xml:space="preserve">0 – disable continuous scanning </w:t>
            </w:r>
            <w:proofErr w:type="spellStart"/>
            <w:r>
              <w:rPr>
                <w:lang w:val="en-US"/>
              </w:rPr>
              <w:t>ie</w:t>
            </w:r>
            <w:proofErr w:type="spellEnd"/>
            <w:r>
              <w:rPr>
                <w:lang w:val="en-US"/>
              </w:rPr>
              <w:t xml:space="preserve"> auto stop after each scan action</w:t>
            </w:r>
          </w:p>
          <w:p w14:paraId="50EB3EA4" w14:textId="520ABB56" w:rsidR="00C43346" w:rsidRPr="00D41842" w:rsidRDefault="0031371D" w:rsidP="00C43346">
            <w:pPr>
              <w:rPr>
                <w:lang w:val="en-US"/>
              </w:rPr>
            </w:pPr>
            <w:r>
              <w:rPr>
                <w:lang w:val="en-US"/>
              </w:rPr>
              <w:t>1-60000ms – time between scans</w:t>
            </w:r>
          </w:p>
        </w:tc>
      </w:tr>
      <w:tr w:rsidR="00A06EAF" w:rsidRPr="00F22E3C" w14:paraId="6FCEDF02" w14:textId="77777777" w:rsidTr="00C43346">
        <w:tc>
          <w:tcPr>
            <w:tcW w:w="3020" w:type="dxa"/>
          </w:tcPr>
          <w:p w14:paraId="1ED7850A" w14:textId="6865CF3F" w:rsidR="00A06EAF" w:rsidRDefault="00A06EAF" w:rsidP="00C43346">
            <w:proofErr w:type="spellStart"/>
            <w:r>
              <w:t>scan.uuid</w:t>
            </w:r>
            <w:proofErr w:type="spellEnd"/>
          </w:p>
        </w:tc>
        <w:tc>
          <w:tcPr>
            <w:tcW w:w="3021" w:type="dxa"/>
          </w:tcPr>
          <w:p w14:paraId="4D179890" w14:textId="40A0E167" w:rsidR="00A06EAF" w:rsidRPr="00D41842" w:rsidRDefault="0031371D" w:rsidP="00C43346">
            <w:pPr>
              <w:rPr>
                <w:lang w:val="en-US"/>
              </w:rPr>
            </w:pPr>
            <w:r w:rsidRPr="00D41842">
              <w:rPr>
                <w:lang w:val="en-US"/>
              </w:rPr>
              <w:t>Set UUID to filter f</w:t>
            </w:r>
            <w:r>
              <w:rPr>
                <w:lang w:val="en-US"/>
              </w:rPr>
              <w:t>or</w:t>
            </w:r>
          </w:p>
        </w:tc>
        <w:tc>
          <w:tcPr>
            <w:tcW w:w="3021" w:type="dxa"/>
          </w:tcPr>
          <w:p w14:paraId="54677679" w14:textId="77777777" w:rsidR="00A06EAF" w:rsidRDefault="0031371D" w:rsidP="00C43346">
            <w:pPr>
              <w:rPr>
                <w:lang w:val="en-US"/>
              </w:rPr>
            </w:pPr>
            <w:r>
              <w:rPr>
                <w:lang w:val="en-US"/>
              </w:rPr>
              <w:t>empty string – no UUID filter</w:t>
            </w:r>
          </w:p>
          <w:p w14:paraId="1D44B48A" w14:textId="22D3EE8B" w:rsidR="0031371D" w:rsidRPr="00D41842" w:rsidRDefault="0031371D" w:rsidP="00C43346">
            <w:pPr>
              <w:rPr>
                <w:lang w:val="en-US"/>
              </w:rPr>
            </w:pPr>
            <w:r>
              <w:rPr>
                <w:lang w:val="en-US"/>
              </w:rPr>
              <w:t>32 hex digits – UUID to look for</w:t>
            </w:r>
          </w:p>
        </w:tc>
      </w:tr>
      <w:tr w:rsidR="00A06EAF" w:rsidRPr="00F22E3C" w14:paraId="4876FC46" w14:textId="77777777" w:rsidTr="00C43346">
        <w:tc>
          <w:tcPr>
            <w:tcW w:w="3020" w:type="dxa"/>
          </w:tcPr>
          <w:p w14:paraId="0F9B45DE" w14:textId="24CC928F" w:rsidR="00A06EAF" w:rsidRDefault="00A06EAF" w:rsidP="00C43346">
            <w:proofErr w:type="spellStart"/>
            <w:r>
              <w:t>scan.major</w:t>
            </w:r>
            <w:proofErr w:type="spellEnd"/>
          </w:p>
        </w:tc>
        <w:tc>
          <w:tcPr>
            <w:tcW w:w="3021" w:type="dxa"/>
          </w:tcPr>
          <w:p w14:paraId="52D3FD49" w14:textId="2FA7CFC7" w:rsidR="00A06EAF" w:rsidRPr="00D41842" w:rsidRDefault="0031371D" w:rsidP="00C43346">
            <w:pPr>
              <w:rPr>
                <w:lang w:val="en-US"/>
              </w:rPr>
            </w:pPr>
            <w:r w:rsidRPr="00D41842">
              <w:rPr>
                <w:lang w:val="en-US"/>
              </w:rPr>
              <w:t>set major number to f</w:t>
            </w:r>
            <w:r>
              <w:rPr>
                <w:lang w:val="en-US"/>
              </w:rPr>
              <w:t>ilter for</w:t>
            </w:r>
          </w:p>
        </w:tc>
        <w:tc>
          <w:tcPr>
            <w:tcW w:w="3021" w:type="dxa"/>
          </w:tcPr>
          <w:p w14:paraId="2B135F2F" w14:textId="77777777" w:rsidR="00A06EAF" w:rsidRDefault="0031371D" w:rsidP="00C43346">
            <w:pPr>
              <w:rPr>
                <w:lang w:val="en-US"/>
              </w:rPr>
            </w:pPr>
            <w:r>
              <w:rPr>
                <w:lang w:val="en-US"/>
              </w:rPr>
              <w:t>empty string – no filter</w:t>
            </w:r>
          </w:p>
          <w:p w14:paraId="29A8B6BB" w14:textId="5C2BD2F5" w:rsidR="0031371D" w:rsidRPr="00D41842" w:rsidRDefault="0031371D" w:rsidP="00C43346">
            <w:pPr>
              <w:rPr>
                <w:lang w:val="en-US"/>
              </w:rPr>
            </w:pPr>
            <w:r>
              <w:rPr>
                <w:lang w:val="en-US"/>
              </w:rPr>
              <w:t>4 hex digits –number to filter for</w:t>
            </w:r>
          </w:p>
        </w:tc>
      </w:tr>
      <w:tr w:rsidR="00A06EAF" w:rsidRPr="00F22E3C" w14:paraId="62293DEF" w14:textId="77777777" w:rsidTr="00C43346">
        <w:tc>
          <w:tcPr>
            <w:tcW w:w="3020" w:type="dxa"/>
          </w:tcPr>
          <w:p w14:paraId="201C8988" w14:textId="571F364A" w:rsidR="00A06EAF" w:rsidRDefault="00A06EAF" w:rsidP="00C43346">
            <w:proofErr w:type="spellStart"/>
            <w:r>
              <w:t>scan.minor</w:t>
            </w:r>
            <w:proofErr w:type="spellEnd"/>
          </w:p>
        </w:tc>
        <w:tc>
          <w:tcPr>
            <w:tcW w:w="3021" w:type="dxa"/>
          </w:tcPr>
          <w:p w14:paraId="01D4E5CD" w14:textId="35A6D450" w:rsidR="00A06EAF" w:rsidRPr="00D41842" w:rsidRDefault="0031371D" w:rsidP="00C43346">
            <w:pPr>
              <w:rPr>
                <w:lang w:val="en-US"/>
              </w:rPr>
            </w:pPr>
            <w:r w:rsidRPr="00D41842">
              <w:rPr>
                <w:lang w:val="en-US"/>
              </w:rPr>
              <w:t>set minor number to f</w:t>
            </w:r>
            <w:r>
              <w:rPr>
                <w:lang w:val="en-US"/>
              </w:rPr>
              <w:t>ilter for</w:t>
            </w:r>
          </w:p>
        </w:tc>
        <w:tc>
          <w:tcPr>
            <w:tcW w:w="3021" w:type="dxa"/>
          </w:tcPr>
          <w:p w14:paraId="3EFBC92D" w14:textId="77777777" w:rsidR="0031371D" w:rsidRDefault="0031371D" w:rsidP="0031371D">
            <w:pPr>
              <w:rPr>
                <w:lang w:val="en-US"/>
              </w:rPr>
            </w:pPr>
            <w:r>
              <w:rPr>
                <w:lang w:val="en-US"/>
              </w:rPr>
              <w:t>empty string – no filter</w:t>
            </w:r>
          </w:p>
          <w:p w14:paraId="5F809036" w14:textId="5C618CC7" w:rsidR="00A06EAF" w:rsidRPr="00D41842" w:rsidRDefault="0031371D" w:rsidP="0031371D">
            <w:pPr>
              <w:rPr>
                <w:lang w:val="en-US"/>
              </w:rPr>
            </w:pPr>
            <w:r>
              <w:rPr>
                <w:lang w:val="en-US"/>
              </w:rPr>
              <w:t>4 hex digits –number to filter for</w:t>
            </w:r>
          </w:p>
        </w:tc>
      </w:tr>
      <w:tr w:rsidR="00086E4F" w:rsidRPr="00F22E3C" w14:paraId="51F35E8F" w14:textId="77777777" w:rsidTr="00C43346">
        <w:tc>
          <w:tcPr>
            <w:tcW w:w="3020" w:type="dxa"/>
          </w:tcPr>
          <w:p w14:paraId="198C6955" w14:textId="1F56E648" w:rsidR="00086E4F" w:rsidRDefault="00086E4F" w:rsidP="00C43346">
            <w:proofErr w:type="spellStart"/>
            <w:r>
              <w:t>scan.mode</w:t>
            </w:r>
            <w:proofErr w:type="spellEnd"/>
          </w:p>
        </w:tc>
        <w:tc>
          <w:tcPr>
            <w:tcW w:w="3021" w:type="dxa"/>
          </w:tcPr>
          <w:p w14:paraId="3AB19AAD" w14:textId="2A28E8F4" w:rsidR="00086E4F" w:rsidRPr="00D41842" w:rsidRDefault="00086E4F" w:rsidP="00C43346">
            <w:pPr>
              <w:rPr>
                <w:lang w:val="en-US"/>
              </w:rPr>
            </w:pPr>
            <w:r w:rsidRPr="00D41842">
              <w:rPr>
                <w:lang w:val="en-US"/>
              </w:rPr>
              <w:t>set the way in w</w:t>
            </w:r>
            <w:r>
              <w:rPr>
                <w:lang w:val="en-US"/>
              </w:rPr>
              <w:t xml:space="preserve">hich scan results are returned. </w:t>
            </w:r>
          </w:p>
        </w:tc>
        <w:tc>
          <w:tcPr>
            <w:tcW w:w="3021" w:type="dxa"/>
          </w:tcPr>
          <w:p w14:paraId="452EAA96" w14:textId="77777777" w:rsidR="0031371D" w:rsidRDefault="0031371D" w:rsidP="00C43346">
            <w:pPr>
              <w:rPr>
                <w:lang w:val="en-US"/>
              </w:rPr>
            </w:pPr>
            <w:r>
              <w:rPr>
                <w:lang w:val="en-US"/>
              </w:rPr>
              <w:t>‘POLL’ - remote must request ‘seen’ list explicitly</w:t>
            </w:r>
          </w:p>
          <w:p w14:paraId="4A87AC8C" w14:textId="152A09AF" w:rsidR="00086E4F" w:rsidRPr="00D41842" w:rsidRDefault="0031371D" w:rsidP="00C43346">
            <w:pPr>
              <w:rPr>
                <w:lang w:val="en-US"/>
              </w:rPr>
            </w:pPr>
            <w:r>
              <w:rPr>
                <w:lang w:val="en-US"/>
              </w:rPr>
              <w:t xml:space="preserve">‘PUSH’ - each seen </w:t>
            </w:r>
            <w:proofErr w:type="spellStart"/>
            <w:r>
              <w:rPr>
                <w:lang w:val="en-US"/>
              </w:rPr>
              <w:t>ibeacon’s</w:t>
            </w:r>
            <w:proofErr w:type="spellEnd"/>
            <w:r>
              <w:rPr>
                <w:lang w:val="en-US"/>
              </w:rPr>
              <w:t xml:space="preserve"> data is transmitted immediately on reception</w:t>
            </w:r>
          </w:p>
        </w:tc>
      </w:tr>
      <w:tr w:rsidR="00DB4E72" w:rsidRPr="00086E4F" w14:paraId="571DA99F" w14:textId="77777777" w:rsidTr="00C43346">
        <w:tc>
          <w:tcPr>
            <w:tcW w:w="3020" w:type="dxa"/>
          </w:tcPr>
          <w:p w14:paraId="5AF9FF70" w14:textId="18315970" w:rsidR="00DB4E72" w:rsidRDefault="00DB4E72" w:rsidP="00C43346">
            <w:proofErr w:type="spellStart"/>
            <w:r>
              <w:t>conn.esttimeout</w:t>
            </w:r>
            <w:proofErr w:type="spellEnd"/>
          </w:p>
        </w:tc>
        <w:tc>
          <w:tcPr>
            <w:tcW w:w="3021" w:type="dxa"/>
          </w:tcPr>
          <w:p w14:paraId="43C94920" w14:textId="5E2BD7E5" w:rsidR="00DB4E72" w:rsidRPr="00086E4F" w:rsidRDefault="00DB4E72" w:rsidP="00C43346">
            <w:pPr>
              <w:rPr>
                <w:lang w:val="en-US"/>
              </w:rPr>
            </w:pPr>
            <w:r>
              <w:rPr>
                <w:lang w:val="en-US"/>
              </w:rPr>
              <w:t xml:space="preserve">timeout in </w:t>
            </w:r>
            <w:proofErr w:type="spellStart"/>
            <w:r>
              <w:rPr>
                <w:lang w:val="en-US"/>
              </w:rPr>
              <w:t>ms</w:t>
            </w:r>
            <w:proofErr w:type="spellEnd"/>
            <w:r>
              <w:rPr>
                <w:lang w:val="en-US"/>
              </w:rPr>
              <w:t xml:space="preserve"> for connection establishment in master mode</w:t>
            </w:r>
          </w:p>
        </w:tc>
        <w:tc>
          <w:tcPr>
            <w:tcW w:w="3021" w:type="dxa"/>
          </w:tcPr>
          <w:p w14:paraId="1C071782" w14:textId="3CC62417" w:rsidR="00DB4E72" w:rsidRDefault="00DB4E72" w:rsidP="00C43346">
            <w:pPr>
              <w:rPr>
                <w:lang w:val="en-US"/>
              </w:rPr>
            </w:pPr>
            <w:r>
              <w:rPr>
                <w:lang w:val="en-US"/>
              </w:rPr>
              <w:t>100-1000ms</w:t>
            </w:r>
          </w:p>
        </w:tc>
      </w:tr>
      <w:tr w:rsidR="00DB4E72" w:rsidRPr="00086E4F" w14:paraId="0E366C58" w14:textId="77777777" w:rsidTr="00C43346">
        <w:tc>
          <w:tcPr>
            <w:tcW w:w="3020" w:type="dxa"/>
          </w:tcPr>
          <w:p w14:paraId="088A5B96" w14:textId="3E713F05" w:rsidR="00DB4E72" w:rsidRDefault="00DB4E72" w:rsidP="00C43346">
            <w:proofErr w:type="spellStart"/>
            <w:r>
              <w:t>conn.idletimeout</w:t>
            </w:r>
            <w:proofErr w:type="spellEnd"/>
          </w:p>
        </w:tc>
        <w:tc>
          <w:tcPr>
            <w:tcW w:w="3021" w:type="dxa"/>
          </w:tcPr>
          <w:p w14:paraId="3EE836F9" w14:textId="367A50B4" w:rsidR="00DB4E72" w:rsidRDefault="00DB4E72" w:rsidP="00C43346">
            <w:pPr>
              <w:rPr>
                <w:lang w:val="en-US"/>
              </w:rPr>
            </w:pPr>
            <w:r>
              <w:rPr>
                <w:lang w:val="en-US"/>
              </w:rPr>
              <w:t xml:space="preserve">timeout in </w:t>
            </w:r>
            <w:proofErr w:type="spellStart"/>
            <w:r>
              <w:rPr>
                <w:lang w:val="en-US"/>
              </w:rPr>
              <w:t>ms</w:t>
            </w:r>
            <w:proofErr w:type="spellEnd"/>
            <w:r>
              <w:rPr>
                <w:lang w:val="en-US"/>
              </w:rPr>
              <w:t xml:space="preserve"> to disconnect if no activity on a BLE connection</w:t>
            </w:r>
          </w:p>
        </w:tc>
        <w:tc>
          <w:tcPr>
            <w:tcW w:w="3021" w:type="dxa"/>
          </w:tcPr>
          <w:p w14:paraId="6D91D21C" w14:textId="554AF2CF" w:rsidR="00DB4E72" w:rsidRDefault="00DB4E72" w:rsidP="00C43346">
            <w:pPr>
              <w:rPr>
                <w:lang w:val="en-US"/>
              </w:rPr>
            </w:pPr>
            <w:r>
              <w:rPr>
                <w:lang w:val="en-US"/>
              </w:rPr>
              <w:t>500-60000ms</w:t>
            </w:r>
          </w:p>
        </w:tc>
      </w:tr>
    </w:tbl>
    <w:p w14:paraId="494EBCC6" w14:textId="77777777" w:rsidR="00C43346" w:rsidRPr="00D41842" w:rsidRDefault="00C43346" w:rsidP="00D41842">
      <w:pPr>
        <w:rPr>
          <w:lang w:val="en-US"/>
        </w:rPr>
      </w:pPr>
    </w:p>
    <w:p w14:paraId="63227BE1" w14:textId="04B3E084" w:rsidR="00E62DB1" w:rsidRPr="00D41842" w:rsidRDefault="00E62DB1" w:rsidP="00BE0702">
      <w:pPr>
        <w:pStyle w:val="Titre3"/>
        <w:rPr>
          <w:lang w:val="en-US"/>
        </w:rPr>
      </w:pPr>
    </w:p>
    <w:p w14:paraId="290693A4" w14:textId="77777777" w:rsidR="00F70512" w:rsidRPr="00D41842" w:rsidRDefault="00F70512">
      <w:pPr>
        <w:rPr>
          <w:lang w:val="en-US"/>
        </w:rPr>
      </w:pPr>
    </w:p>
    <w:p w14:paraId="4FF4B51C" w14:textId="22DB51E0" w:rsidR="00275E60" w:rsidRDefault="00E62DB1">
      <w:pPr>
        <w:rPr>
          <w:lang w:val="en-US"/>
        </w:rPr>
      </w:pPr>
      <w:r>
        <w:rPr>
          <w:noProof/>
          <w:lang w:eastAsia="fr-FR"/>
        </w:rPr>
        <mc:AlternateContent>
          <mc:Choice Requires="wps">
            <w:drawing>
              <wp:anchor distT="91440" distB="91440" distL="137160" distR="137160" simplePos="0" relativeHeight="251758592" behindDoc="0" locked="0" layoutInCell="0" allowOverlap="1" wp14:anchorId="5B5AEE2F" wp14:editId="4A70658E">
                <wp:simplePos x="0" y="0"/>
                <wp:positionH relativeFrom="margin">
                  <wp:posOffset>152400</wp:posOffset>
                </wp:positionH>
                <wp:positionV relativeFrom="margin">
                  <wp:posOffset>8416925</wp:posOffset>
                </wp:positionV>
                <wp:extent cx="2104390" cy="5596890"/>
                <wp:effectExtent l="6350" t="0" r="0" b="0"/>
                <wp:wrapSquare wrapText="bothSides"/>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04390" cy="5596890"/>
                        </a:xfrm>
                        <a:prstGeom prst="roundRect">
                          <a:avLst>
                            <a:gd name="adj" fmla="val 13032"/>
                          </a:avLst>
                        </a:prstGeom>
                        <a:solidFill>
                          <a:schemeClr val="bg1">
                            <a:lumMod val="75000"/>
                          </a:schemeClr>
                        </a:solidFill>
                      </wps:spPr>
                      <wps:txbx>
                        <w:txbxContent>
                          <w:p w14:paraId="006E5300" w14:textId="77777777" w:rsidR="005A05E1" w:rsidRDefault="005A05E1" w:rsidP="00E62DB1"/>
                          <w:p w14:paraId="2372C845" w14:textId="77777777" w:rsidR="005A05E1" w:rsidRPr="00185F44" w:rsidRDefault="005A05E1" w:rsidP="00E62DB1">
                            <w:pPr>
                              <w:rPr>
                                <w:lang w:val="en-US"/>
                              </w:rPr>
                            </w:pPr>
                            <w:proofErr w:type="spellStart"/>
                            <w:r w:rsidRPr="00BE0702">
                              <w:rPr>
                                <w:lang w:val="en-US"/>
                              </w:rPr>
                              <w:t>Exemple</w:t>
                            </w:r>
                            <w:proofErr w:type="spellEnd"/>
                            <w:r w:rsidRPr="00185F44">
                              <w:rPr>
                                <w:lang w:val="en-US"/>
                              </w:rPr>
                              <w:t xml:space="preserve"> </w:t>
                            </w:r>
                            <w:proofErr w:type="spellStart"/>
                            <w:r w:rsidRPr="00BE0702">
                              <w:rPr>
                                <w:lang w:val="en-US"/>
                              </w:rPr>
                              <w:t>d’utilisation</w:t>
                            </w:r>
                            <w:proofErr w:type="spellEnd"/>
                            <w:r>
                              <w:rPr>
                                <w:lang w:val="en-US"/>
                              </w:rPr>
                              <w:t xml:space="preserve"> des </w:t>
                            </w:r>
                            <w:proofErr w:type="spellStart"/>
                            <w:r>
                              <w:rPr>
                                <w:lang w:val="en-US"/>
                              </w:rPr>
                              <w:t>commandes</w:t>
                            </w:r>
                            <w:proofErr w:type="spellEnd"/>
                            <w:r w:rsidRPr="00185F44">
                              <w:rPr>
                                <w:lang w:val="en-US"/>
                              </w:rPr>
                              <w:t> :</w:t>
                            </w:r>
                          </w:p>
                          <w:p w14:paraId="0579CB6C" w14:textId="77777777" w:rsidR="005A05E1" w:rsidRDefault="005A05E1" w:rsidP="00E62DB1">
                            <w:pPr>
                              <w:rPr>
                                <w:lang w:val="en-US"/>
                              </w:rPr>
                            </w:pPr>
                            <w:r w:rsidRPr="00185F44">
                              <w:rPr>
                                <w:lang w:val="en-US"/>
                              </w:rPr>
                              <w:t>AT+CONFIG,0200,0200,0001,0,0</w:t>
                            </w:r>
                            <w:r w:rsidRPr="00185F44">
                              <w:rPr>
                                <w:lang w:val="en-US"/>
                              </w:rPr>
                              <w:br/>
                            </w:r>
                            <w:r>
                              <w:rPr>
                                <w:lang w:val="en-US"/>
                              </w:rPr>
                              <w:t>AT+START</w:t>
                            </w:r>
                            <w:r w:rsidRPr="00185F44">
                              <w:rPr>
                                <w:b/>
                                <w:lang w:val="en-US"/>
                              </w:rPr>
                              <w:t xml:space="preserve"> ou</w:t>
                            </w:r>
                            <w:r>
                              <w:rPr>
                                <w:lang w:val="en-US"/>
                              </w:rPr>
                              <w:t xml:space="preserve"> </w:t>
                            </w:r>
                            <w:r w:rsidRPr="00185F44">
                              <w:rPr>
                                <w:lang w:val="en-US"/>
                              </w:rPr>
                              <w:t>AT+START,E2C56DB5DFFB48D2B060D0F5A71096E0</w:t>
                            </w:r>
                            <w:r>
                              <w:rPr>
                                <w:lang w:val="en-US"/>
                              </w:rPr>
                              <w:br/>
                              <w:t>AT+PUSH / AT+POLL</w:t>
                            </w:r>
                            <w:r>
                              <w:rPr>
                                <w:lang w:val="en-US"/>
                              </w:rPr>
                              <w:br/>
                              <w:t>AT+STOP</w:t>
                            </w:r>
                          </w:p>
                          <w:p w14:paraId="2C7DB0BC" w14:textId="77777777" w:rsidR="005A05E1" w:rsidRDefault="005A05E1" w:rsidP="00E62DB1">
                            <w:pPr>
                              <w:rPr>
                                <w:lang w:val="en-US"/>
                              </w:rPr>
                            </w:pPr>
                          </w:p>
                          <w:p w14:paraId="6CF1EADB" w14:textId="77777777" w:rsidR="005A05E1" w:rsidRPr="00185F44" w:rsidRDefault="005A05E1" w:rsidP="00E62DB1">
                            <w:pPr>
                              <w:rPr>
                                <w:lang w:val="en-US"/>
                              </w:rPr>
                            </w:pPr>
                          </w:p>
                          <w:p w14:paraId="17CBD1DA" w14:textId="77777777" w:rsidR="005A05E1" w:rsidRPr="00BE0702" w:rsidRDefault="005A05E1" w:rsidP="00E62DB1">
                            <w:pPr>
                              <w:jc w:val="center"/>
                              <w:rPr>
                                <w:rFonts w:asciiTheme="majorHAnsi" w:eastAsiaTheme="majorEastAsia" w:hAnsiTheme="majorHAnsi" w:cstheme="majorBidi"/>
                                <w:i/>
                                <w:iCs/>
                                <w:color w:val="FFFFFF" w:themeColor="background1"/>
                                <w:sz w:val="28"/>
                                <w:szCs w:val="28"/>
                                <w:lang w:val="en-U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B5AEE2F" id="Forme automatique 2" o:spid="_x0000_s1037" style="position:absolute;margin-left:12pt;margin-top:662.75pt;width:165.7pt;height:440.7pt;rotation:90;z-index:25175859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" o:allowincell="f" fillcolor="#bfbfbf [2412]" stroked="f">
                <v:textbox>
                  <w:txbxContent>
                    <w:p w14:paraId="006E5300" w14:textId="77777777" w:rsidR="005A05E1" w:rsidRDefault="005A05E1" w:rsidP="00E62DB1"/>
                    <w:p w14:paraId="2372C845" w14:textId="77777777" w:rsidR="005A05E1" w:rsidRPr="00185F44" w:rsidRDefault="005A05E1" w:rsidP="00E62DB1">
                      <w:pPr>
                        <w:rPr>
                          <w:lang w:val="en-US"/>
                        </w:rPr>
                      </w:pPr>
                      <w:proofErr w:type="spellStart"/>
                      <w:r w:rsidRPr="00BE0702">
                        <w:rPr>
                          <w:lang w:val="en-US"/>
                        </w:rPr>
                        <w:t>Exemple</w:t>
                      </w:r>
                      <w:proofErr w:type="spellEnd"/>
                      <w:r w:rsidRPr="00185F44">
                        <w:rPr>
                          <w:lang w:val="en-US"/>
                        </w:rPr>
                        <w:t xml:space="preserve"> </w:t>
                      </w:r>
                      <w:proofErr w:type="spellStart"/>
                      <w:r w:rsidRPr="00BE0702">
                        <w:rPr>
                          <w:lang w:val="en-US"/>
                        </w:rPr>
                        <w:t>d’utilisation</w:t>
                      </w:r>
                      <w:proofErr w:type="spellEnd"/>
                      <w:r>
                        <w:rPr>
                          <w:lang w:val="en-US"/>
                        </w:rPr>
                        <w:t xml:space="preserve"> des </w:t>
                      </w:r>
                      <w:proofErr w:type="spellStart"/>
                      <w:r>
                        <w:rPr>
                          <w:lang w:val="en-US"/>
                        </w:rPr>
                        <w:t>commandes</w:t>
                      </w:r>
                      <w:proofErr w:type="spellEnd"/>
                      <w:r w:rsidRPr="00185F44">
                        <w:rPr>
                          <w:lang w:val="en-US"/>
                        </w:rPr>
                        <w:t> :</w:t>
                      </w:r>
                    </w:p>
                    <w:p w14:paraId="0579CB6C" w14:textId="77777777" w:rsidR="005A05E1" w:rsidRDefault="005A05E1" w:rsidP="00E62DB1">
                      <w:pPr>
                        <w:rPr>
                          <w:lang w:val="en-US"/>
                        </w:rPr>
                      </w:pPr>
                      <w:r w:rsidRPr="00185F44">
                        <w:rPr>
                          <w:lang w:val="en-US"/>
                        </w:rPr>
                        <w:t>AT+CONFIG,0200,0200,0001,0,0</w:t>
                      </w:r>
                      <w:r w:rsidRPr="00185F44">
                        <w:rPr>
                          <w:lang w:val="en-US"/>
                        </w:rPr>
                        <w:br/>
                      </w:r>
                      <w:r>
                        <w:rPr>
                          <w:lang w:val="en-US"/>
                        </w:rPr>
                        <w:t>AT+START</w:t>
                      </w:r>
                      <w:r w:rsidRPr="00185F44">
                        <w:rPr>
                          <w:b/>
                          <w:lang w:val="en-US"/>
                        </w:rPr>
                        <w:t xml:space="preserve"> ou</w:t>
                      </w:r>
                      <w:r>
                        <w:rPr>
                          <w:lang w:val="en-US"/>
                        </w:rPr>
                        <w:t xml:space="preserve"> </w:t>
                      </w:r>
                      <w:r w:rsidRPr="00185F44">
                        <w:rPr>
                          <w:lang w:val="en-US"/>
                        </w:rPr>
                        <w:t>AT+START,E2C56DB5DFFB48D2B060D0F5A71096E0</w:t>
                      </w:r>
                      <w:r>
                        <w:rPr>
                          <w:lang w:val="en-US"/>
                        </w:rPr>
                        <w:br/>
                        <w:t>AT+PUSH / AT+POLL</w:t>
                      </w:r>
                      <w:r>
                        <w:rPr>
                          <w:lang w:val="en-US"/>
                        </w:rPr>
                        <w:br/>
                        <w:t>AT+STOP</w:t>
                      </w:r>
                    </w:p>
                    <w:p w14:paraId="2C7DB0BC" w14:textId="77777777" w:rsidR="005A05E1" w:rsidRDefault="005A05E1" w:rsidP="00E62DB1">
                      <w:pPr>
                        <w:rPr>
                          <w:lang w:val="en-US"/>
                        </w:rPr>
                      </w:pPr>
                    </w:p>
                    <w:p w14:paraId="6CF1EADB" w14:textId="77777777" w:rsidR="005A05E1" w:rsidRPr="00185F44" w:rsidRDefault="005A05E1" w:rsidP="00E62DB1">
                      <w:pPr>
                        <w:rPr>
                          <w:lang w:val="en-US"/>
                        </w:rPr>
                      </w:pPr>
                    </w:p>
                    <w:p w14:paraId="17CBD1DA" w14:textId="77777777" w:rsidR="005A05E1" w:rsidRPr="00BE0702" w:rsidRDefault="005A05E1" w:rsidP="00E62DB1">
                      <w:pPr>
                        <w:jc w:val="center"/>
                        <w:rPr>
                          <w:rFonts w:asciiTheme="majorHAnsi" w:eastAsiaTheme="majorEastAsia" w:hAnsiTheme="majorHAnsi" w:cstheme="majorBidi"/>
                          <w:i/>
                          <w:iCs/>
                          <w:color w:val="FFFFFF" w:themeColor="background1"/>
                          <w:sz w:val="28"/>
                          <w:szCs w:val="28"/>
                          <w:lang w:val="en-US"/>
                        </w:rPr>
                      </w:pPr>
                    </w:p>
                  </w:txbxContent>
                </v:textbox>
                <w10:wrap type="square" anchorx="margin" anchory="margin"/>
              </v:roundrect>
            </w:pict>
          </mc:Fallback>
        </mc:AlternateContent>
      </w:r>
      <w:r>
        <w:rPr>
          <w:noProof/>
          <w:lang w:eastAsia="fr-FR"/>
        </w:rPr>
        <mc:AlternateContent>
          <mc:Choice Requires="wps">
            <w:drawing>
              <wp:anchor distT="91440" distB="91440" distL="137160" distR="137160" simplePos="0" relativeHeight="251756544" behindDoc="0" locked="0" layoutInCell="0" allowOverlap="1" wp14:anchorId="738F4A4C" wp14:editId="5B2246B6">
                <wp:simplePos x="0" y="0"/>
                <wp:positionH relativeFrom="margin">
                  <wp:posOffset>0</wp:posOffset>
                </wp:positionH>
                <wp:positionV relativeFrom="margin">
                  <wp:posOffset>8264525</wp:posOffset>
                </wp:positionV>
                <wp:extent cx="2104390" cy="5596890"/>
                <wp:effectExtent l="6350" t="0" r="0" b="0"/>
                <wp:wrapSquare wrapText="bothSides"/>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04390" cy="5596890"/>
                        </a:xfrm>
                        <a:prstGeom prst="roundRect">
                          <a:avLst>
                            <a:gd name="adj" fmla="val 13032"/>
                          </a:avLst>
                        </a:prstGeom>
                        <a:solidFill>
                          <a:schemeClr val="bg1">
                            <a:lumMod val="75000"/>
                          </a:schemeClr>
                        </a:solidFill>
                      </wps:spPr>
                      <wps:txbx>
                        <w:txbxContent>
                          <w:p w14:paraId="7DB26FB9" w14:textId="77777777" w:rsidR="005A05E1" w:rsidRDefault="005A05E1" w:rsidP="00E62DB1"/>
                          <w:p w14:paraId="417508F6" w14:textId="77777777" w:rsidR="005A05E1" w:rsidRPr="00185F44" w:rsidRDefault="005A05E1" w:rsidP="00E62DB1">
                            <w:pPr>
                              <w:rPr>
                                <w:lang w:val="en-US"/>
                              </w:rPr>
                            </w:pPr>
                            <w:proofErr w:type="spellStart"/>
                            <w:r w:rsidRPr="00BE0702">
                              <w:rPr>
                                <w:lang w:val="en-US"/>
                              </w:rPr>
                              <w:t>Exemple</w:t>
                            </w:r>
                            <w:proofErr w:type="spellEnd"/>
                            <w:r w:rsidRPr="00185F44">
                              <w:rPr>
                                <w:lang w:val="en-US"/>
                              </w:rPr>
                              <w:t xml:space="preserve"> </w:t>
                            </w:r>
                            <w:proofErr w:type="spellStart"/>
                            <w:r w:rsidRPr="00BE0702">
                              <w:rPr>
                                <w:lang w:val="en-US"/>
                              </w:rPr>
                              <w:t>d’utilisation</w:t>
                            </w:r>
                            <w:proofErr w:type="spellEnd"/>
                            <w:r>
                              <w:rPr>
                                <w:lang w:val="en-US"/>
                              </w:rPr>
                              <w:t xml:space="preserve"> des </w:t>
                            </w:r>
                            <w:proofErr w:type="spellStart"/>
                            <w:r>
                              <w:rPr>
                                <w:lang w:val="en-US"/>
                              </w:rPr>
                              <w:t>commandes</w:t>
                            </w:r>
                            <w:proofErr w:type="spellEnd"/>
                            <w:r w:rsidRPr="00185F44">
                              <w:rPr>
                                <w:lang w:val="en-US"/>
                              </w:rPr>
                              <w:t> :</w:t>
                            </w:r>
                          </w:p>
                          <w:p w14:paraId="41E5AFD7" w14:textId="77777777" w:rsidR="005A05E1" w:rsidRDefault="005A05E1" w:rsidP="00E62DB1">
                            <w:pPr>
                              <w:rPr>
                                <w:lang w:val="en-US"/>
                              </w:rPr>
                            </w:pPr>
                            <w:r w:rsidRPr="00185F44">
                              <w:rPr>
                                <w:lang w:val="en-US"/>
                              </w:rPr>
                              <w:t>AT+CONFIG,0200,0200,0001,0,0</w:t>
                            </w:r>
                            <w:r w:rsidRPr="00185F44">
                              <w:rPr>
                                <w:lang w:val="en-US"/>
                              </w:rPr>
                              <w:br/>
                            </w:r>
                            <w:r>
                              <w:rPr>
                                <w:lang w:val="en-US"/>
                              </w:rPr>
                              <w:t>AT+START</w:t>
                            </w:r>
                            <w:r w:rsidRPr="00185F44">
                              <w:rPr>
                                <w:b/>
                                <w:lang w:val="en-US"/>
                              </w:rPr>
                              <w:t xml:space="preserve"> ou</w:t>
                            </w:r>
                            <w:r>
                              <w:rPr>
                                <w:lang w:val="en-US"/>
                              </w:rPr>
                              <w:t xml:space="preserve"> </w:t>
                            </w:r>
                            <w:r w:rsidRPr="00185F44">
                              <w:rPr>
                                <w:lang w:val="en-US"/>
                              </w:rPr>
                              <w:t>AT+START,E2C56DB5DFFB48D2B060D0F5A71096E0</w:t>
                            </w:r>
                            <w:r>
                              <w:rPr>
                                <w:lang w:val="en-US"/>
                              </w:rPr>
                              <w:br/>
                              <w:t>AT+PUSH / AT+POLL</w:t>
                            </w:r>
                            <w:r>
                              <w:rPr>
                                <w:lang w:val="en-US"/>
                              </w:rPr>
                              <w:br/>
                              <w:t>AT+STOP</w:t>
                            </w:r>
                          </w:p>
                          <w:p w14:paraId="2397A938" w14:textId="77777777" w:rsidR="005A05E1" w:rsidRDefault="005A05E1" w:rsidP="00E62DB1">
                            <w:pPr>
                              <w:rPr>
                                <w:lang w:val="en-US"/>
                              </w:rPr>
                            </w:pPr>
                          </w:p>
                          <w:p w14:paraId="0C438238" w14:textId="77777777" w:rsidR="005A05E1" w:rsidRPr="00185F44" w:rsidRDefault="005A05E1" w:rsidP="00E62DB1">
                            <w:pPr>
                              <w:rPr>
                                <w:lang w:val="en-US"/>
                              </w:rPr>
                            </w:pPr>
                          </w:p>
                          <w:p w14:paraId="14E74CA7" w14:textId="77777777" w:rsidR="005A05E1" w:rsidRPr="00BE0702" w:rsidRDefault="005A05E1" w:rsidP="00E62DB1">
                            <w:pPr>
                              <w:jc w:val="center"/>
                              <w:rPr>
                                <w:rFonts w:asciiTheme="majorHAnsi" w:eastAsiaTheme="majorEastAsia" w:hAnsiTheme="majorHAnsi" w:cstheme="majorBidi"/>
                                <w:i/>
                                <w:iCs/>
                                <w:color w:val="FFFFFF" w:themeColor="background1"/>
                                <w:sz w:val="28"/>
                                <w:szCs w:val="28"/>
                                <w:lang w:val="en-U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38F4A4C" id="_x0000_s1038" style="position:absolute;margin-left:0;margin-top:650.75pt;width:165.7pt;height:440.7pt;rotation:90;z-index:25175654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" o:allowincell="f" fillcolor="#bfbfbf [2412]" stroked="f">
                <v:textbox>
                  <w:txbxContent>
                    <w:p w14:paraId="7DB26FB9" w14:textId="77777777" w:rsidR="005A05E1" w:rsidRDefault="005A05E1" w:rsidP="00E62DB1"/>
                    <w:p w14:paraId="417508F6" w14:textId="77777777" w:rsidR="005A05E1" w:rsidRPr="00185F44" w:rsidRDefault="005A05E1" w:rsidP="00E62DB1">
                      <w:pPr>
                        <w:rPr>
                          <w:lang w:val="en-US"/>
                        </w:rPr>
                      </w:pPr>
                      <w:proofErr w:type="spellStart"/>
                      <w:r w:rsidRPr="00BE0702">
                        <w:rPr>
                          <w:lang w:val="en-US"/>
                        </w:rPr>
                        <w:t>Exemple</w:t>
                      </w:r>
                      <w:proofErr w:type="spellEnd"/>
                      <w:r w:rsidRPr="00185F44">
                        <w:rPr>
                          <w:lang w:val="en-US"/>
                        </w:rPr>
                        <w:t xml:space="preserve"> </w:t>
                      </w:r>
                      <w:proofErr w:type="spellStart"/>
                      <w:r w:rsidRPr="00BE0702">
                        <w:rPr>
                          <w:lang w:val="en-US"/>
                        </w:rPr>
                        <w:t>d’utilisation</w:t>
                      </w:r>
                      <w:proofErr w:type="spellEnd"/>
                      <w:r>
                        <w:rPr>
                          <w:lang w:val="en-US"/>
                        </w:rPr>
                        <w:t xml:space="preserve"> des </w:t>
                      </w:r>
                      <w:proofErr w:type="spellStart"/>
                      <w:r>
                        <w:rPr>
                          <w:lang w:val="en-US"/>
                        </w:rPr>
                        <w:t>commandes</w:t>
                      </w:r>
                      <w:proofErr w:type="spellEnd"/>
                      <w:r w:rsidRPr="00185F44">
                        <w:rPr>
                          <w:lang w:val="en-US"/>
                        </w:rPr>
                        <w:t> :</w:t>
                      </w:r>
                    </w:p>
                    <w:p w14:paraId="41E5AFD7" w14:textId="77777777" w:rsidR="005A05E1" w:rsidRDefault="005A05E1" w:rsidP="00E62DB1">
                      <w:pPr>
                        <w:rPr>
                          <w:lang w:val="en-US"/>
                        </w:rPr>
                      </w:pPr>
                      <w:r w:rsidRPr="00185F44">
                        <w:rPr>
                          <w:lang w:val="en-US"/>
                        </w:rPr>
                        <w:t>AT+CONFIG,0200,0200,0001,0,0</w:t>
                      </w:r>
                      <w:r w:rsidRPr="00185F44">
                        <w:rPr>
                          <w:lang w:val="en-US"/>
                        </w:rPr>
                        <w:br/>
                      </w:r>
                      <w:r>
                        <w:rPr>
                          <w:lang w:val="en-US"/>
                        </w:rPr>
                        <w:t>AT+START</w:t>
                      </w:r>
                      <w:r w:rsidRPr="00185F44">
                        <w:rPr>
                          <w:b/>
                          <w:lang w:val="en-US"/>
                        </w:rPr>
                        <w:t xml:space="preserve"> ou</w:t>
                      </w:r>
                      <w:r>
                        <w:rPr>
                          <w:lang w:val="en-US"/>
                        </w:rPr>
                        <w:t xml:space="preserve"> </w:t>
                      </w:r>
                      <w:r w:rsidRPr="00185F44">
                        <w:rPr>
                          <w:lang w:val="en-US"/>
                        </w:rPr>
                        <w:t>AT+START,E2C56DB5DFFB48D2B060D0F5A71096E0</w:t>
                      </w:r>
                      <w:r>
                        <w:rPr>
                          <w:lang w:val="en-US"/>
                        </w:rPr>
                        <w:br/>
                        <w:t>AT+PUSH / AT+POLL</w:t>
                      </w:r>
                      <w:r>
                        <w:rPr>
                          <w:lang w:val="en-US"/>
                        </w:rPr>
                        <w:br/>
                        <w:t>AT+STOP</w:t>
                      </w:r>
                    </w:p>
                    <w:p w14:paraId="2397A938" w14:textId="77777777" w:rsidR="005A05E1" w:rsidRDefault="005A05E1" w:rsidP="00E62DB1">
                      <w:pPr>
                        <w:rPr>
                          <w:lang w:val="en-US"/>
                        </w:rPr>
                      </w:pPr>
                    </w:p>
                    <w:p w14:paraId="0C438238" w14:textId="77777777" w:rsidR="005A05E1" w:rsidRPr="00185F44" w:rsidRDefault="005A05E1" w:rsidP="00E62DB1">
                      <w:pPr>
                        <w:rPr>
                          <w:lang w:val="en-US"/>
                        </w:rPr>
                      </w:pPr>
                    </w:p>
                    <w:p w14:paraId="14E74CA7" w14:textId="77777777" w:rsidR="005A05E1" w:rsidRPr="00BE0702" w:rsidRDefault="005A05E1" w:rsidP="00E62DB1">
                      <w:pPr>
                        <w:jc w:val="center"/>
                        <w:rPr>
                          <w:rFonts w:asciiTheme="majorHAnsi" w:eastAsiaTheme="majorEastAsia" w:hAnsiTheme="majorHAnsi" w:cstheme="majorBidi"/>
                          <w:i/>
                          <w:iCs/>
                          <w:color w:val="FFFFFF" w:themeColor="background1"/>
                          <w:sz w:val="28"/>
                          <w:szCs w:val="28"/>
                          <w:lang w:val="en-US"/>
                        </w:rPr>
                      </w:pPr>
                    </w:p>
                  </w:txbxContent>
                </v:textbox>
                <w10:wrap type="square" anchorx="margin" anchory="margin"/>
              </v:roundrect>
            </w:pict>
          </mc:Fallback>
        </mc:AlternateContent>
      </w:r>
      <w:r w:rsidR="009B6CD3" w:rsidRPr="00D41842">
        <w:rPr>
          <w:lang w:val="en-US"/>
        </w:rPr>
        <w:t>Note that all configuration is s</w:t>
      </w:r>
      <w:r w:rsidR="009B6CD3">
        <w:rPr>
          <w:lang w:val="en-US"/>
        </w:rPr>
        <w:t>tored in Flash for persistence over reboots.</w:t>
      </w:r>
    </w:p>
    <w:p w14:paraId="52E0C7F4" w14:textId="498337CC" w:rsidR="009B6CD3" w:rsidRPr="00D41842" w:rsidRDefault="009B6CD3">
      <w:pPr>
        <w:rPr>
          <w:lang w:val="en-US"/>
        </w:rPr>
      </w:pPr>
      <w:r>
        <w:rPr>
          <w:lang w:val="en-US"/>
        </w:rPr>
        <w:t xml:space="preserve">Equally the current status for scanning and </w:t>
      </w:r>
      <w:proofErr w:type="spellStart"/>
      <w:r>
        <w:rPr>
          <w:lang w:val="en-US"/>
        </w:rPr>
        <w:t>ibeaconning</w:t>
      </w:r>
      <w:proofErr w:type="spellEnd"/>
      <w:r>
        <w:rPr>
          <w:lang w:val="en-US"/>
        </w:rPr>
        <w:t xml:space="preserve"> function is stored, and the device will continue after reboot in the same operation modes </w:t>
      </w:r>
      <w:proofErr w:type="spellStart"/>
      <w:r>
        <w:rPr>
          <w:lang w:val="en-US"/>
        </w:rPr>
        <w:t>ie</w:t>
      </w:r>
      <w:proofErr w:type="spellEnd"/>
      <w:r>
        <w:rPr>
          <w:lang w:val="en-US"/>
        </w:rPr>
        <w:t xml:space="preserve"> if </w:t>
      </w:r>
      <w:proofErr w:type="spellStart"/>
      <w:r>
        <w:rPr>
          <w:lang w:val="en-US"/>
        </w:rPr>
        <w:t>iBeaconning</w:t>
      </w:r>
      <w:proofErr w:type="spellEnd"/>
      <w:r>
        <w:rPr>
          <w:lang w:val="en-US"/>
        </w:rPr>
        <w:t xml:space="preserve"> was enabled the device will continue to do so automatically.</w:t>
      </w:r>
    </w:p>
    <w:sectPr w:rsidR="009B6CD3" w:rsidRPr="00D41842" w:rsidSect="00CB32E2">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1B959" w14:textId="77777777" w:rsidR="008832F4" w:rsidRDefault="008832F4" w:rsidP="00CB32E2">
      <w:pPr>
        <w:spacing w:after="0" w:line="240" w:lineRule="auto"/>
      </w:pPr>
      <w:r>
        <w:separator/>
      </w:r>
    </w:p>
  </w:endnote>
  <w:endnote w:type="continuationSeparator" w:id="0">
    <w:p w14:paraId="6755F98C" w14:textId="77777777" w:rsidR="008832F4" w:rsidRDefault="008832F4" w:rsidP="00CB3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viar Dreams">
    <w:altName w:val="Segoe UI Semilight"/>
    <w:charset w:val="00"/>
    <w:family w:val="swiss"/>
    <w:pitch w:val="variable"/>
    <w:sig w:usb0="00000001" w:usb1="500000EB" w:usb2="00000000" w:usb3="00000000" w:csb0="0000019F" w:csb1="00000000"/>
  </w:font>
  <w:font w:name="WeblySleek UI Light">
    <w:altName w:val="Segoe UI Semilight"/>
    <w:charset w:val="00"/>
    <w:family w:val="swiss"/>
    <w:pitch w:val="variable"/>
    <w:sig w:usb0="00000000"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5583752"/>
      <w:docPartObj>
        <w:docPartGallery w:val="Page Numbers (Bottom of Page)"/>
        <w:docPartUnique/>
      </w:docPartObj>
    </w:sdtPr>
    <w:sdtEndPr/>
    <w:sdtContent>
      <w:p w14:paraId="0514035E" w14:textId="134373BF" w:rsidR="005A05E1" w:rsidRDefault="005A05E1">
        <w:pPr>
          <w:pStyle w:val="Pieddepage"/>
          <w:jc w:val="right"/>
        </w:pPr>
        <w:r w:rsidRPr="001F2CCC">
          <w:rPr>
            <w:rFonts w:ascii="Arial" w:hAnsi="Arial" w:cs="Arial"/>
          </w:rPr>
          <w:fldChar w:fldCharType="begin"/>
        </w:r>
        <w:r w:rsidRPr="001F2CCC">
          <w:rPr>
            <w:rFonts w:ascii="Arial" w:hAnsi="Arial" w:cs="Arial"/>
          </w:rPr>
          <w:instrText xml:space="preserve"> PAGE   \* MERGEFORMAT </w:instrText>
        </w:r>
        <w:r w:rsidRPr="001F2CCC">
          <w:rPr>
            <w:rFonts w:ascii="Arial" w:hAnsi="Arial" w:cs="Arial"/>
          </w:rPr>
          <w:fldChar w:fldCharType="separate"/>
        </w:r>
        <w:r>
          <w:rPr>
            <w:rFonts w:ascii="Arial" w:hAnsi="Arial" w:cs="Arial"/>
            <w:noProof/>
          </w:rPr>
          <w:t>2</w:t>
        </w:r>
        <w:r w:rsidRPr="001F2CCC">
          <w:rPr>
            <w:rFonts w:ascii="Arial" w:hAnsi="Arial" w:cs="Arial"/>
          </w:rPr>
          <w:fldChar w:fldCharType="end"/>
        </w:r>
      </w:p>
    </w:sdtContent>
  </w:sdt>
  <w:sdt>
    <w:sdtPr>
      <w:rPr>
        <w:rFonts w:ascii="WeblySleek UI Light" w:hAnsi="WeblySleek UI Light" w:cs="WeblySleek UI Light"/>
      </w:rPr>
      <w:alias w:val="Date de publication"/>
      <w:id w:val="865583755"/>
      <w:placeholder>
        <w:docPart w:val="CF567F25EAD74A0089BC21FDD9972EEB"/>
      </w:placeholder>
      <w:dataBinding w:prefixMappings="xmlns:ns0='http://schemas.microsoft.com/office/2006/coverPageProps' " w:xpath="/ns0:CoverPageProperties[1]/ns0:PublishDate[1]" w:storeItemID="{55AF091B-3C7A-41E3-B477-F2FDAA23CFDA}"/>
      <w:date w:fullDate="2020-04-23T00:00:00Z">
        <w:dateFormat w:val="dd/MM/yyyy"/>
        <w:lid w:val="fr-FR"/>
        <w:storeMappedDataAs w:val="dateTime"/>
        <w:calendar w:val="gregorian"/>
      </w:date>
    </w:sdtPr>
    <w:sdtEndPr/>
    <w:sdtContent>
      <w:p w14:paraId="6BD1D3CF" w14:textId="13CF2517" w:rsidR="005A05E1" w:rsidRPr="00CB32E2" w:rsidRDefault="005A05E1" w:rsidP="00CB32E2">
        <w:pPr>
          <w:pStyle w:val="Pieddepage"/>
          <w:jc w:val="center"/>
          <w:rPr>
            <w:rFonts w:ascii="WeblySleek UI Light" w:hAnsi="WeblySleek UI Light" w:cs="WeblySleek UI Light"/>
          </w:rPr>
        </w:pPr>
        <w:del w:id="41" w:author="Brian Wyld" w:date="2020-04-23T13:46:00Z">
          <w:r w:rsidDel="00F22E3C">
            <w:rPr>
              <w:rFonts w:ascii="WeblySleek UI Light" w:hAnsi="WeblySleek UI Light" w:cs="WeblySleek UI Light"/>
            </w:rPr>
            <w:delText>22/11/2018</w:delText>
          </w:r>
        </w:del>
        <w:ins w:id="42" w:author="Brian Wyld" w:date="2020-04-23T13:46:00Z">
          <w:r w:rsidR="00F22E3C">
            <w:rPr>
              <w:rFonts w:ascii="WeblySleek UI Light" w:hAnsi="WeblySleek UI Light" w:cs="WeblySleek UI Light"/>
            </w:rPr>
            <w:t>23/04/2020</w:t>
          </w:r>
        </w:ins>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0C98D" w14:textId="77777777" w:rsidR="008832F4" w:rsidRDefault="008832F4" w:rsidP="00CB32E2">
      <w:pPr>
        <w:spacing w:after="0" w:line="240" w:lineRule="auto"/>
      </w:pPr>
      <w:r>
        <w:separator/>
      </w:r>
    </w:p>
  </w:footnote>
  <w:footnote w:type="continuationSeparator" w:id="0">
    <w:p w14:paraId="3DE4208E" w14:textId="77777777" w:rsidR="008832F4" w:rsidRDefault="008832F4" w:rsidP="00CB3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365B2" w14:textId="77777777" w:rsidR="005A05E1" w:rsidRDefault="005A05E1">
    <w:pPr>
      <w:pStyle w:val="En-tte"/>
    </w:pPr>
    <w:r>
      <w:rPr>
        <w:noProof/>
        <w:lang w:eastAsia="fr-FR"/>
      </w:rPr>
      <mc:AlternateContent>
        <mc:Choice Requires="wps">
          <w:drawing>
            <wp:anchor distT="0" distB="0" distL="114300" distR="114300" simplePos="0" relativeHeight="251658240" behindDoc="0" locked="0" layoutInCell="1" allowOverlap="1" wp14:anchorId="58ACEBFF" wp14:editId="7CE67F0F">
              <wp:simplePos x="0" y="0"/>
              <wp:positionH relativeFrom="column">
                <wp:posOffset>-623570</wp:posOffset>
              </wp:positionH>
              <wp:positionV relativeFrom="paragraph">
                <wp:posOffset>-468630</wp:posOffset>
              </wp:positionV>
              <wp:extent cx="247650" cy="1082040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0820400"/>
                      </a:xfrm>
                      <a:prstGeom prst="rect">
                        <a:avLst/>
                      </a:prstGeom>
                      <a:solidFill>
                        <a:srgbClr val="A9D6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407CF7" id="Rectangle 1" o:spid="_x0000_s1026" style="position:absolute;margin-left:-49.1pt;margin-top:-36.9pt;width:19.5pt;height:8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" fillcolor="#a9d6c1"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362D9"/>
    <w:multiLevelType w:val="hybridMultilevel"/>
    <w:tmpl w:val="4A52B8E4"/>
    <w:lvl w:ilvl="0" w:tplc="C212CCB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3C3092"/>
    <w:multiLevelType w:val="hybridMultilevel"/>
    <w:tmpl w:val="3FD08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582F53"/>
    <w:multiLevelType w:val="hybridMultilevel"/>
    <w:tmpl w:val="9D9E6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3F52B0"/>
    <w:multiLevelType w:val="hybridMultilevel"/>
    <w:tmpl w:val="E166BA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268210D8"/>
    <w:multiLevelType w:val="hybridMultilevel"/>
    <w:tmpl w:val="9E349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9B4D9D"/>
    <w:multiLevelType w:val="hybridMultilevel"/>
    <w:tmpl w:val="71F64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146ECE"/>
    <w:multiLevelType w:val="hybridMultilevel"/>
    <w:tmpl w:val="69CA0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4749A4"/>
    <w:multiLevelType w:val="hybridMultilevel"/>
    <w:tmpl w:val="95B26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3A4564"/>
    <w:multiLevelType w:val="hybridMultilevel"/>
    <w:tmpl w:val="74322D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C91F1F"/>
    <w:multiLevelType w:val="hybridMultilevel"/>
    <w:tmpl w:val="5FE89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8"/>
  </w:num>
  <w:num w:numId="5">
    <w:abstractNumId w:val="3"/>
  </w:num>
  <w:num w:numId="6">
    <w:abstractNumId w:val="9"/>
  </w:num>
  <w:num w:numId="7">
    <w:abstractNumId w:val="2"/>
  </w:num>
  <w:num w:numId="8">
    <w:abstractNumId w:val="1"/>
  </w:num>
  <w:num w:numId="9">
    <w:abstractNumId w:val="7"/>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an Wyld">
    <w15:presenceInfo w15:providerId="AD" w15:userId="S::brian.wyld@wyres.fr::38894f8c-6559-4f45-8da4-4535707c3cb3"/>
  </w15:person>
  <w15:person w15:author="Brian Wyld [2]">
    <w15:presenceInfo w15:providerId="None" w15:userId="Brian Wy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E2"/>
    <w:rsid w:val="00022047"/>
    <w:rsid w:val="00027E86"/>
    <w:rsid w:val="00027F8B"/>
    <w:rsid w:val="0003295C"/>
    <w:rsid w:val="000417A9"/>
    <w:rsid w:val="000446C1"/>
    <w:rsid w:val="00047B68"/>
    <w:rsid w:val="000622D7"/>
    <w:rsid w:val="000635BE"/>
    <w:rsid w:val="00074A27"/>
    <w:rsid w:val="00081E95"/>
    <w:rsid w:val="0008342C"/>
    <w:rsid w:val="00086E4F"/>
    <w:rsid w:val="000A1AFC"/>
    <w:rsid w:val="000A6E05"/>
    <w:rsid w:val="000D1960"/>
    <w:rsid w:val="000D224C"/>
    <w:rsid w:val="000F3454"/>
    <w:rsid w:val="000F41C1"/>
    <w:rsid w:val="001010C4"/>
    <w:rsid w:val="001018E1"/>
    <w:rsid w:val="00114134"/>
    <w:rsid w:val="00123F8D"/>
    <w:rsid w:val="00141B37"/>
    <w:rsid w:val="001467EA"/>
    <w:rsid w:val="00152212"/>
    <w:rsid w:val="00160833"/>
    <w:rsid w:val="00163CC8"/>
    <w:rsid w:val="001658A7"/>
    <w:rsid w:val="00165E56"/>
    <w:rsid w:val="00172A4F"/>
    <w:rsid w:val="0018733C"/>
    <w:rsid w:val="00190752"/>
    <w:rsid w:val="00193BB7"/>
    <w:rsid w:val="00195CD9"/>
    <w:rsid w:val="001A188C"/>
    <w:rsid w:val="001B4D87"/>
    <w:rsid w:val="001D1A8D"/>
    <w:rsid w:val="001D638A"/>
    <w:rsid w:val="001E3A38"/>
    <w:rsid w:val="001E546A"/>
    <w:rsid w:val="001E5607"/>
    <w:rsid w:val="001F10EF"/>
    <w:rsid w:val="001F2CCC"/>
    <w:rsid w:val="00217A8C"/>
    <w:rsid w:val="0023159F"/>
    <w:rsid w:val="00250F84"/>
    <w:rsid w:val="00275E60"/>
    <w:rsid w:val="00277999"/>
    <w:rsid w:val="00294145"/>
    <w:rsid w:val="002A32CF"/>
    <w:rsid w:val="002A60C6"/>
    <w:rsid w:val="002B047E"/>
    <w:rsid w:val="002B2555"/>
    <w:rsid w:val="002B726B"/>
    <w:rsid w:val="002C4239"/>
    <w:rsid w:val="002E182A"/>
    <w:rsid w:val="002F1710"/>
    <w:rsid w:val="00303DAD"/>
    <w:rsid w:val="003075E7"/>
    <w:rsid w:val="0031371D"/>
    <w:rsid w:val="00320BD2"/>
    <w:rsid w:val="00322D2B"/>
    <w:rsid w:val="00334C24"/>
    <w:rsid w:val="003351B4"/>
    <w:rsid w:val="003369B9"/>
    <w:rsid w:val="003369C3"/>
    <w:rsid w:val="0034090F"/>
    <w:rsid w:val="00344F27"/>
    <w:rsid w:val="00347EA9"/>
    <w:rsid w:val="00357FE6"/>
    <w:rsid w:val="0036149C"/>
    <w:rsid w:val="00364A3B"/>
    <w:rsid w:val="003A04C1"/>
    <w:rsid w:val="003A067B"/>
    <w:rsid w:val="003A292D"/>
    <w:rsid w:val="003B0C25"/>
    <w:rsid w:val="003C28E7"/>
    <w:rsid w:val="003D0B7D"/>
    <w:rsid w:val="003D10BB"/>
    <w:rsid w:val="003D4D84"/>
    <w:rsid w:val="003F33E9"/>
    <w:rsid w:val="00400EEA"/>
    <w:rsid w:val="00404B43"/>
    <w:rsid w:val="00405837"/>
    <w:rsid w:val="00425401"/>
    <w:rsid w:val="004259A7"/>
    <w:rsid w:val="004311CC"/>
    <w:rsid w:val="004342A5"/>
    <w:rsid w:val="0044169E"/>
    <w:rsid w:val="004454B6"/>
    <w:rsid w:val="004472EC"/>
    <w:rsid w:val="00451240"/>
    <w:rsid w:val="00462DAC"/>
    <w:rsid w:val="00492A1A"/>
    <w:rsid w:val="004A52FF"/>
    <w:rsid w:val="004B2FA1"/>
    <w:rsid w:val="004B76A5"/>
    <w:rsid w:val="0051107F"/>
    <w:rsid w:val="005152B3"/>
    <w:rsid w:val="00520EFE"/>
    <w:rsid w:val="00521CD3"/>
    <w:rsid w:val="00522DE1"/>
    <w:rsid w:val="00532A66"/>
    <w:rsid w:val="005400A5"/>
    <w:rsid w:val="00545168"/>
    <w:rsid w:val="00550CAC"/>
    <w:rsid w:val="0056169B"/>
    <w:rsid w:val="005644C8"/>
    <w:rsid w:val="00573017"/>
    <w:rsid w:val="00573228"/>
    <w:rsid w:val="00583606"/>
    <w:rsid w:val="00584523"/>
    <w:rsid w:val="005849BD"/>
    <w:rsid w:val="005903D5"/>
    <w:rsid w:val="00591C82"/>
    <w:rsid w:val="005A05E1"/>
    <w:rsid w:val="005B702C"/>
    <w:rsid w:val="005C1A1B"/>
    <w:rsid w:val="005C1ABB"/>
    <w:rsid w:val="005D0B12"/>
    <w:rsid w:val="005E21C4"/>
    <w:rsid w:val="005E29B0"/>
    <w:rsid w:val="005E36C0"/>
    <w:rsid w:val="005E750D"/>
    <w:rsid w:val="005F0D77"/>
    <w:rsid w:val="005F2C46"/>
    <w:rsid w:val="00600ACE"/>
    <w:rsid w:val="006068C6"/>
    <w:rsid w:val="006073F5"/>
    <w:rsid w:val="006141CF"/>
    <w:rsid w:val="006210C5"/>
    <w:rsid w:val="00624420"/>
    <w:rsid w:val="006270FD"/>
    <w:rsid w:val="006330F0"/>
    <w:rsid w:val="006349A9"/>
    <w:rsid w:val="00642F88"/>
    <w:rsid w:val="00645E89"/>
    <w:rsid w:val="00654398"/>
    <w:rsid w:val="00656D42"/>
    <w:rsid w:val="006663F1"/>
    <w:rsid w:val="006823EC"/>
    <w:rsid w:val="006977A1"/>
    <w:rsid w:val="00697FF1"/>
    <w:rsid w:val="006B18F0"/>
    <w:rsid w:val="006B25ED"/>
    <w:rsid w:val="006B7686"/>
    <w:rsid w:val="006C010B"/>
    <w:rsid w:val="006C14C0"/>
    <w:rsid w:val="006C1C9B"/>
    <w:rsid w:val="006C2D77"/>
    <w:rsid w:val="006C37CC"/>
    <w:rsid w:val="006D5AFB"/>
    <w:rsid w:val="006D6ABC"/>
    <w:rsid w:val="006E0311"/>
    <w:rsid w:val="006E6D44"/>
    <w:rsid w:val="006E6E92"/>
    <w:rsid w:val="006F0ACA"/>
    <w:rsid w:val="006F5D81"/>
    <w:rsid w:val="00702166"/>
    <w:rsid w:val="00713C47"/>
    <w:rsid w:val="0071450E"/>
    <w:rsid w:val="0072329B"/>
    <w:rsid w:val="00732865"/>
    <w:rsid w:val="007336FB"/>
    <w:rsid w:val="007364C0"/>
    <w:rsid w:val="00744469"/>
    <w:rsid w:val="007444D4"/>
    <w:rsid w:val="007534EF"/>
    <w:rsid w:val="00755D79"/>
    <w:rsid w:val="0076260A"/>
    <w:rsid w:val="00764E60"/>
    <w:rsid w:val="00767790"/>
    <w:rsid w:val="0077765C"/>
    <w:rsid w:val="00790CC8"/>
    <w:rsid w:val="00795B27"/>
    <w:rsid w:val="007A0397"/>
    <w:rsid w:val="007A0C46"/>
    <w:rsid w:val="007A5FF7"/>
    <w:rsid w:val="007C0DA5"/>
    <w:rsid w:val="007C3B1B"/>
    <w:rsid w:val="007E08C8"/>
    <w:rsid w:val="007E4FE3"/>
    <w:rsid w:val="007F47AC"/>
    <w:rsid w:val="00803F7E"/>
    <w:rsid w:val="00805E14"/>
    <w:rsid w:val="008105AA"/>
    <w:rsid w:val="00815902"/>
    <w:rsid w:val="00816F4E"/>
    <w:rsid w:val="00822F0C"/>
    <w:rsid w:val="00823712"/>
    <w:rsid w:val="008245AC"/>
    <w:rsid w:val="00831985"/>
    <w:rsid w:val="008417D8"/>
    <w:rsid w:val="008553FC"/>
    <w:rsid w:val="00864A0B"/>
    <w:rsid w:val="00870912"/>
    <w:rsid w:val="0088098C"/>
    <w:rsid w:val="00883034"/>
    <w:rsid w:val="008832F4"/>
    <w:rsid w:val="0088664E"/>
    <w:rsid w:val="008965AF"/>
    <w:rsid w:val="008A11A4"/>
    <w:rsid w:val="008A1D83"/>
    <w:rsid w:val="008B0971"/>
    <w:rsid w:val="008B1408"/>
    <w:rsid w:val="008C76BA"/>
    <w:rsid w:val="008D5831"/>
    <w:rsid w:val="008D6F7B"/>
    <w:rsid w:val="008E253F"/>
    <w:rsid w:val="008E440A"/>
    <w:rsid w:val="008E4F36"/>
    <w:rsid w:val="009046BE"/>
    <w:rsid w:val="00905722"/>
    <w:rsid w:val="00915511"/>
    <w:rsid w:val="009157FB"/>
    <w:rsid w:val="00921785"/>
    <w:rsid w:val="009423E4"/>
    <w:rsid w:val="00977183"/>
    <w:rsid w:val="00991AA3"/>
    <w:rsid w:val="009A0756"/>
    <w:rsid w:val="009A0ED3"/>
    <w:rsid w:val="009B319C"/>
    <w:rsid w:val="009B393C"/>
    <w:rsid w:val="009B6CD3"/>
    <w:rsid w:val="009C6D38"/>
    <w:rsid w:val="009C7029"/>
    <w:rsid w:val="009D6B1B"/>
    <w:rsid w:val="009E3416"/>
    <w:rsid w:val="009F17F4"/>
    <w:rsid w:val="009F75C4"/>
    <w:rsid w:val="00A020BC"/>
    <w:rsid w:val="00A06EAF"/>
    <w:rsid w:val="00A12C49"/>
    <w:rsid w:val="00A175CD"/>
    <w:rsid w:val="00A23FF2"/>
    <w:rsid w:val="00A248C1"/>
    <w:rsid w:val="00A24A3D"/>
    <w:rsid w:val="00A3176E"/>
    <w:rsid w:val="00A415C1"/>
    <w:rsid w:val="00A50B1D"/>
    <w:rsid w:val="00A51DE6"/>
    <w:rsid w:val="00A70A78"/>
    <w:rsid w:val="00A8500F"/>
    <w:rsid w:val="00A86208"/>
    <w:rsid w:val="00A95C6C"/>
    <w:rsid w:val="00A9681F"/>
    <w:rsid w:val="00AA1AA1"/>
    <w:rsid w:val="00AA2B8C"/>
    <w:rsid w:val="00AB731C"/>
    <w:rsid w:val="00AC0251"/>
    <w:rsid w:val="00AC0EFB"/>
    <w:rsid w:val="00AC65E6"/>
    <w:rsid w:val="00AC7D57"/>
    <w:rsid w:val="00AE2EE4"/>
    <w:rsid w:val="00AE35FD"/>
    <w:rsid w:val="00B046CE"/>
    <w:rsid w:val="00B068CA"/>
    <w:rsid w:val="00B073D9"/>
    <w:rsid w:val="00B10731"/>
    <w:rsid w:val="00B14BF1"/>
    <w:rsid w:val="00B1763D"/>
    <w:rsid w:val="00B2262E"/>
    <w:rsid w:val="00B25736"/>
    <w:rsid w:val="00B30E4E"/>
    <w:rsid w:val="00B31CC6"/>
    <w:rsid w:val="00B3254E"/>
    <w:rsid w:val="00B4689F"/>
    <w:rsid w:val="00B46A20"/>
    <w:rsid w:val="00B54C52"/>
    <w:rsid w:val="00B72E98"/>
    <w:rsid w:val="00B92A17"/>
    <w:rsid w:val="00BB2BEF"/>
    <w:rsid w:val="00BC1BD8"/>
    <w:rsid w:val="00BE0702"/>
    <w:rsid w:val="00BE691B"/>
    <w:rsid w:val="00C1189D"/>
    <w:rsid w:val="00C20423"/>
    <w:rsid w:val="00C376AB"/>
    <w:rsid w:val="00C42B25"/>
    <w:rsid w:val="00C43346"/>
    <w:rsid w:val="00C45380"/>
    <w:rsid w:val="00C50151"/>
    <w:rsid w:val="00C5472E"/>
    <w:rsid w:val="00C54B7A"/>
    <w:rsid w:val="00C60DDD"/>
    <w:rsid w:val="00C64209"/>
    <w:rsid w:val="00C67B41"/>
    <w:rsid w:val="00C768AE"/>
    <w:rsid w:val="00C848D5"/>
    <w:rsid w:val="00C851C2"/>
    <w:rsid w:val="00C866C1"/>
    <w:rsid w:val="00C879E7"/>
    <w:rsid w:val="00C94455"/>
    <w:rsid w:val="00CB30C5"/>
    <w:rsid w:val="00CB32E2"/>
    <w:rsid w:val="00CB3A16"/>
    <w:rsid w:val="00CB4903"/>
    <w:rsid w:val="00CB5A2A"/>
    <w:rsid w:val="00CD481C"/>
    <w:rsid w:val="00CE5468"/>
    <w:rsid w:val="00CF147B"/>
    <w:rsid w:val="00D31D23"/>
    <w:rsid w:val="00D41842"/>
    <w:rsid w:val="00D6372C"/>
    <w:rsid w:val="00D755E6"/>
    <w:rsid w:val="00D80C24"/>
    <w:rsid w:val="00D96163"/>
    <w:rsid w:val="00D96744"/>
    <w:rsid w:val="00DA386E"/>
    <w:rsid w:val="00DB168D"/>
    <w:rsid w:val="00DB1790"/>
    <w:rsid w:val="00DB4E72"/>
    <w:rsid w:val="00DB5C97"/>
    <w:rsid w:val="00DB7070"/>
    <w:rsid w:val="00DC2269"/>
    <w:rsid w:val="00DC3669"/>
    <w:rsid w:val="00DC4043"/>
    <w:rsid w:val="00DE4AC9"/>
    <w:rsid w:val="00E050DC"/>
    <w:rsid w:val="00E074C3"/>
    <w:rsid w:val="00E10D5D"/>
    <w:rsid w:val="00E122E2"/>
    <w:rsid w:val="00E201E8"/>
    <w:rsid w:val="00E202C5"/>
    <w:rsid w:val="00E25412"/>
    <w:rsid w:val="00E25E24"/>
    <w:rsid w:val="00E45CBF"/>
    <w:rsid w:val="00E62DB1"/>
    <w:rsid w:val="00E66157"/>
    <w:rsid w:val="00E7394B"/>
    <w:rsid w:val="00E75061"/>
    <w:rsid w:val="00E81BC3"/>
    <w:rsid w:val="00E85E22"/>
    <w:rsid w:val="00E86DBA"/>
    <w:rsid w:val="00EA074E"/>
    <w:rsid w:val="00EA499C"/>
    <w:rsid w:val="00EA7B68"/>
    <w:rsid w:val="00EB0A19"/>
    <w:rsid w:val="00EB6F40"/>
    <w:rsid w:val="00EC13D3"/>
    <w:rsid w:val="00EC1AF3"/>
    <w:rsid w:val="00ED0700"/>
    <w:rsid w:val="00EF13B1"/>
    <w:rsid w:val="00EF6C80"/>
    <w:rsid w:val="00F03BBE"/>
    <w:rsid w:val="00F132D7"/>
    <w:rsid w:val="00F17F46"/>
    <w:rsid w:val="00F22853"/>
    <w:rsid w:val="00F22E3C"/>
    <w:rsid w:val="00F32C30"/>
    <w:rsid w:val="00F33C98"/>
    <w:rsid w:val="00F5266F"/>
    <w:rsid w:val="00F56E3D"/>
    <w:rsid w:val="00F70512"/>
    <w:rsid w:val="00F72001"/>
    <w:rsid w:val="00F73374"/>
    <w:rsid w:val="00F8367C"/>
    <w:rsid w:val="00F851F6"/>
    <w:rsid w:val="00F90362"/>
    <w:rsid w:val="00F933F8"/>
    <w:rsid w:val="00F938D6"/>
    <w:rsid w:val="00F94103"/>
    <w:rsid w:val="00F97896"/>
    <w:rsid w:val="00FA006B"/>
    <w:rsid w:val="00FA4CA5"/>
    <w:rsid w:val="00FA7FAC"/>
    <w:rsid w:val="00FB1977"/>
    <w:rsid w:val="00FB4705"/>
    <w:rsid w:val="00FC128E"/>
    <w:rsid w:val="00FC5CE3"/>
    <w:rsid w:val="00FE3ADE"/>
    <w:rsid w:val="00FE4D11"/>
    <w:rsid w:val="00FE6969"/>
    <w:rsid w:val="00FE761B"/>
    <w:rsid w:val="00FF2334"/>
    <w:rsid w:val="00FF39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79AFE"/>
  <w15:docId w15:val="{C2BE2F8B-027C-42C4-87CF-C50A892C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960"/>
  </w:style>
  <w:style w:type="paragraph" w:styleId="Titre1">
    <w:name w:val="heading 1"/>
    <w:basedOn w:val="Normal"/>
    <w:next w:val="Normal"/>
    <w:link w:val="Titre1Car"/>
    <w:autoRedefine/>
    <w:uiPriority w:val="9"/>
    <w:qFormat/>
    <w:rsid w:val="00654398"/>
    <w:pPr>
      <w:keepNext/>
      <w:keepLines/>
      <w:pageBreakBefore/>
      <w:spacing w:before="240" w:after="0"/>
      <w:outlineLvl w:val="0"/>
    </w:pPr>
    <w:rPr>
      <w:rFonts w:ascii="Arial" w:eastAsiaTheme="majorEastAsia" w:hAnsi="Arial" w:cstheme="majorBidi"/>
      <w:b/>
      <w:color w:val="189975"/>
      <w:sz w:val="32"/>
      <w:szCs w:val="32"/>
    </w:rPr>
  </w:style>
  <w:style w:type="paragraph" w:styleId="Titre2">
    <w:name w:val="heading 2"/>
    <w:basedOn w:val="Normal"/>
    <w:next w:val="Normal"/>
    <w:link w:val="Titre2Car"/>
    <w:autoRedefine/>
    <w:uiPriority w:val="9"/>
    <w:unhideWhenUsed/>
    <w:qFormat/>
    <w:rsid w:val="00FB4705"/>
    <w:pPr>
      <w:keepNext/>
      <w:keepLines/>
      <w:spacing w:before="40" w:after="0"/>
      <w:outlineLvl w:val="1"/>
    </w:pPr>
    <w:rPr>
      <w:rFonts w:ascii="Arial" w:eastAsiaTheme="majorEastAsia" w:hAnsi="Arial" w:cstheme="majorBidi"/>
      <w:color w:val="189975"/>
      <w:sz w:val="26"/>
      <w:szCs w:val="26"/>
    </w:rPr>
  </w:style>
  <w:style w:type="paragraph" w:styleId="Titre3">
    <w:name w:val="heading 3"/>
    <w:basedOn w:val="Normal"/>
    <w:next w:val="Normal"/>
    <w:link w:val="Titre3Car"/>
    <w:autoRedefine/>
    <w:uiPriority w:val="9"/>
    <w:unhideWhenUsed/>
    <w:qFormat/>
    <w:rsid w:val="00F72001"/>
    <w:pPr>
      <w:keepNext/>
      <w:keepLines/>
      <w:spacing w:before="40" w:after="0"/>
      <w:outlineLvl w:val="2"/>
    </w:pPr>
    <w:rPr>
      <w:rFonts w:ascii="Arial" w:eastAsiaTheme="majorEastAsia" w:hAnsi="Arial" w:cstheme="majorBidi"/>
      <w:color w:val="189975"/>
      <w:sz w:val="24"/>
      <w:szCs w:val="24"/>
    </w:rPr>
  </w:style>
  <w:style w:type="paragraph" w:styleId="Titre4">
    <w:name w:val="heading 4"/>
    <w:basedOn w:val="Normal"/>
    <w:next w:val="Normal"/>
    <w:link w:val="Titre4Car"/>
    <w:uiPriority w:val="9"/>
    <w:unhideWhenUsed/>
    <w:qFormat/>
    <w:rsid w:val="006E6E9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32E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32E2"/>
    <w:rPr>
      <w:rFonts w:eastAsiaTheme="minorEastAsia"/>
    </w:rPr>
  </w:style>
  <w:style w:type="paragraph" w:styleId="Textedebulles">
    <w:name w:val="Balloon Text"/>
    <w:basedOn w:val="Normal"/>
    <w:link w:val="TextedebullesCar"/>
    <w:uiPriority w:val="99"/>
    <w:semiHidden/>
    <w:unhideWhenUsed/>
    <w:rsid w:val="00CB32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32E2"/>
    <w:rPr>
      <w:rFonts w:ascii="Tahoma" w:hAnsi="Tahoma" w:cs="Tahoma"/>
      <w:sz w:val="16"/>
      <w:szCs w:val="16"/>
    </w:rPr>
  </w:style>
  <w:style w:type="paragraph" w:styleId="En-tte">
    <w:name w:val="header"/>
    <w:basedOn w:val="Normal"/>
    <w:link w:val="En-tteCar"/>
    <w:uiPriority w:val="99"/>
    <w:unhideWhenUsed/>
    <w:rsid w:val="00CB32E2"/>
    <w:pPr>
      <w:tabs>
        <w:tab w:val="center" w:pos="4536"/>
        <w:tab w:val="right" w:pos="9072"/>
      </w:tabs>
      <w:spacing w:after="0" w:line="240" w:lineRule="auto"/>
    </w:pPr>
  </w:style>
  <w:style w:type="character" w:customStyle="1" w:styleId="En-tteCar">
    <w:name w:val="En-tête Car"/>
    <w:basedOn w:val="Policepardfaut"/>
    <w:link w:val="En-tte"/>
    <w:uiPriority w:val="99"/>
    <w:rsid w:val="00CB32E2"/>
  </w:style>
  <w:style w:type="paragraph" w:styleId="Pieddepage">
    <w:name w:val="footer"/>
    <w:basedOn w:val="Normal"/>
    <w:link w:val="PieddepageCar"/>
    <w:uiPriority w:val="99"/>
    <w:unhideWhenUsed/>
    <w:rsid w:val="00CB32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32E2"/>
  </w:style>
  <w:style w:type="character" w:styleId="Textedelespacerserv">
    <w:name w:val="Placeholder Text"/>
    <w:basedOn w:val="Policepardfaut"/>
    <w:uiPriority w:val="99"/>
    <w:semiHidden/>
    <w:rsid w:val="00CB32E2"/>
    <w:rPr>
      <w:color w:val="808080"/>
    </w:rPr>
  </w:style>
  <w:style w:type="paragraph" w:styleId="NormalWeb">
    <w:name w:val="Normal (Web)"/>
    <w:basedOn w:val="Normal"/>
    <w:uiPriority w:val="99"/>
    <w:unhideWhenUsed/>
    <w:rsid w:val="006D5AF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D638A"/>
    <w:pPr>
      <w:ind w:left="720"/>
      <w:contextualSpacing/>
    </w:pPr>
  </w:style>
  <w:style w:type="character" w:customStyle="1" w:styleId="Titre1Car">
    <w:name w:val="Titre 1 Car"/>
    <w:basedOn w:val="Policepardfaut"/>
    <w:link w:val="Titre1"/>
    <w:uiPriority w:val="9"/>
    <w:rsid w:val="00654398"/>
    <w:rPr>
      <w:rFonts w:ascii="Arial" w:eastAsiaTheme="majorEastAsia" w:hAnsi="Arial" w:cstheme="majorBidi"/>
      <w:b/>
      <w:color w:val="189975"/>
      <w:sz w:val="32"/>
      <w:szCs w:val="32"/>
    </w:rPr>
  </w:style>
  <w:style w:type="character" w:customStyle="1" w:styleId="Titre2Car">
    <w:name w:val="Titre 2 Car"/>
    <w:basedOn w:val="Policepardfaut"/>
    <w:link w:val="Titre2"/>
    <w:uiPriority w:val="9"/>
    <w:rsid w:val="00FB4705"/>
    <w:rPr>
      <w:rFonts w:ascii="Arial" w:eastAsiaTheme="majorEastAsia" w:hAnsi="Arial" w:cstheme="majorBidi"/>
      <w:color w:val="189975"/>
      <w:sz w:val="26"/>
      <w:szCs w:val="26"/>
    </w:rPr>
  </w:style>
  <w:style w:type="character" w:customStyle="1" w:styleId="Titre3Car">
    <w:name w:val="Titre 3 Car"/>
    <w:basedOn w:val="Policepardfaut"/>
    <w:link w:val="Titre3"/>
    <w:uiPriority w:val="9"/>
    <w:rsid w:val="00F72001"/>
    <w:rPr>
      <w:rFonts w:ascii="Arial" w:eastAsiaTheme="majorEastAsia" w:hAnsi="Arial" w:cstheme="majorBidi"/>
      <w:color w:val="189975"/>
      <w:sz w:val="24"/>
      <w:szCs w:val="24"/>
    </w:rPr>
  </w:style>
  <w:style w:type="table" w:styleId="Grilledutableau">
    <w:name w:val="Table Grid"/>
    <w:basedOn w:val="TableauNormal"/>
    <w:uiPriority w:val="59"/>
    <w:rsid w:val="00654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54398"/>
    <w:rPr>
      <w:color w:val="0000FF" w:themeColor="hyperlink"/>
      <w:u w:val="single"/>
    </w:rPr>
  </w:style>
  <w:style w:type="paragraph" w:styleId="Citationintense">
    <w:name w:val="Intense Quote"/>
    <w:basedOn w:val="Normal"/>
    <w:next w:val="Normal"/>
    <w:link w:val="CitationintenseCar"/>
    <w:uiPriority w:val="30"/>
    <w:qFormat/>
    <w:rsid w:val="00B30E4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B30E4E"/>
    <w:rPr>
      <w:i/>
      <w:iCs/>
      <w:color w:val="4F81BD" w:themeColor="accent1"/>
    </w:rPr>
  </w:style>
  <w:style w:type="paragraph" w:styleId="En-ttedetabledesmatires">
    <w:name w:val="TOC Heading"/>
    <w:basedOn w:val="Titre1"/>
    <w:next w:val="Normal"/>
    <w:uiPriority w:val="39"/>
    <w:unhideWhenUsed/>
    <w:qFormat/>
    <w:rsid w:val="009157FB"/>
    <w:pPr>
      <w:pageBreakBefore w:val="0"/>
      <w:spacing w:line="259" w:lineRule="auto"/>
      <w:outlineLvl w:val="9"/>
    </w:pPr>
    <w:rPr>
      <w:rFonts w:asciiTheme="majorHAnsi" w:hAnsiTheme="majorHAnsi"/>
      <w:b w:val="0"/>
      <w:color w:val="365F91" w:themeColor="accent1" w:themeShade="BF"/>
      <w:lang w:eastAsia="fr-FR"/>
    </w:rPr>
  </w:style>
  <w:style w:type="paragraph" w:styleId="TM1">
    <w:name w:val="toc 1"/>
    <w:basedOn w:val="Normal"/>
    <w:next w:val="Normal"/>
    <w:autoRedefine/>
    <w:uiPriority w:val="39"/>
    <w:unhideWhenUsed/>
    <w:rsid w:val="009157FB"/>
    <w:pPr>
      <w:spacing w:after="100"/>
    </w:pPr>
  </w:style>
  <w:style w:type="paragraph" w:styleId="TM2">
    <w:name w:val="toc 2"/>
    <w:basedOn w:val="Normal"/>
    <w:next w:val="Normal"/>
    <w:autoRedefine/>
    <w:uiPriority w:val="39"/>
    <w:unhideWhenUsed/>
    <w:rsid w:val="009157FB"/>
    <w:pPr>
      <w:spacing w:after="100"/>
      <w:ind w:left="220"/>
    </w:pPr>
  </w:style>
  <w:style w:type="character" w:customStyle="1" w:styleId="Titre4Car">
    <w:name w:val="Titre 4 Car"/>
    <w:basedOn w:val="Policepardfaut"/>
    <w:link w:val="Titre4"/>
    <w:uiPriority w:val="9"/>
    <w:rsid w:val="006E6E92"/>
    <w:rPr>
      <w:rFonts w:asciiTheme="majorHAnsi" w:eastAsiaTheme="majorEastAsia" w:hAnsiTheme="majorHAnsi" w:cstheme="majorBidi"/>
      <w:i/>
      <w:iCs/>
      <w:color w:val="365F91" w:themeColor="accent1" w:themeShade="BF"/>
    </w:rPr>
  </w:style>
  <w:style w:type="paragraph" w:styleId="TM3">
    <w:name w:val="toc 3"/>
    <w:basedOn w:val="Normal"/>
    <w:next w:val="Normal"/>
    <w:autoRedefine/>
    <w:uiPriority w:val="39"/>
    <w:unhideWhenUsed/>
    <w:rsid w:val="00520EFE"/>
    <w:pPr>
      <w:spacing w:after="100"/>
      <w:ind w:left="440"/>
    </w:pPr>
  </w:style>
  <w:style w:type="character" w:styleId="Marquedecommentaire">
    <w:name w:val="annotation reference"/>
    <w:basedOn w:val="Policepardfaut"/>
    <w:uiPriority w:val="99"/>
    <w:semiHidden/>
    <w:unhideWhenUsed/>
    <w:rsid w:val="007444D4"/>
    <w:rPr>
      <w:sz w:val="16"/>
      <w:szCs w:val="16"/>
    </w:rPr>
  </w:style>
  <w:style w:type="paragraph" w:styleId="Commentaire">
    <w:name w:val="annotation text"/>
    <w:basedOn w:val="Normal"/>
    <w:link w:val="CommentaireCar"/>
    <w:uiPriority w:val="99"/>
    <w:semiHidden/>
    <w:unhideWhenUsed/>
    <w:rsid w:val="007444D4"/>
    <w:pPr>
      <w:spacing w:line="240" w:lineRule="auto"/>
    </w:pPr>
    <w:rPr>
      <w:sz w:val="20"/>
      <w:szCs w:val="20"/>
    </w:rPr>
  </w:style>
  <w:style w:type="character" w:customStyle="1" w:styleId="CommentaireCar">
    <w:name w:val="Commentaire Car"/>
    <w:basedOn w:val="Policepardfaut"/>
    <w:link w:val="Commentaire"/>
    <w:uiPriority w:val="99"/>
    <w:semiHidden/>
    <w:rsid w:val="007444D4"/>
    <w:rPr>
      <w:sz w:val="20"/>
      <w:szCs w:val="20"/>
    </w:rPr>
  </w:style>
  <w:style w:type="paragraph" w:styleId="Objetducommentaire">
    <w:name w:val="annotation subject"/>
    <w:basedOn w:val="Commentaire"/>
    <w:next w:val="Commentaire"/>
    <w:link w:val="ObjetducommentaireCar"/>
    <w:uiPriority w:val="99"/>
    <w:semiHidden/>
    <w:unhideWhenUsed/>
    <w:rsid w:val="007444D4"/>
    <w:rPr>
      <w:b/>
      <w:bCs/>
    </w:rPr>
  </w:style>
  <w:style w:type="character" w:customStyle="1" w:styleId="ObjetducommentaireCar">
    <w:name w:val="Objet du commentaire Car"/>
    <w:basedOn w:val="CommentaireCar"/>
    <w:link w:val="Objetducommentaire"/>
    <w:uiPriority w:val="99"/>
    <w:semiHidden/>
    <w:rsid w:val="007444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16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8584A54D8248F5B550A0172A222707"/>
        <w:category>
          <w:name w:val="Général"/>
          <w:gallery w:val="placeholder"/>
        </w:category>
        <w:types>
          <w:type w:val="bbPlcHdr"/>
        </w:types>
        <w:behaviors>
          <w:behavior w:val="content"/>
        </w:behaviors>
        <w:guid w:val="{A2EA2270-5F48-420A-B64F-F8CE34B1343A}"/>
      </w:docPartPr>
      <w:docPartBody>
        <w:p w:rsidR="007D09C4" w:rsidRDefault="000C041A" w:rsidP="000C041A">
          <w:pPr>
            <w:pStyle w:val="DE8584A54D8248F5B550A0172A222707"/>
          </w:pPr>
          <w:r>
            <w:rPr>
              <w:rFonts w:asciiTheme="majorHAnsi" w:eastAsiaTheme="majorEastAsia" w:hAnsiTheme="majorHAnsi" w:cstheme="majorBidi"/>
            </w:rPr>
            <w:t>[Tapez le nom de la société]</w:t>
          </w:r>
        </w:p>
      </w:docPartBody>
    </w:docPart>
    <w:docPart>
      <w:docPartPr>
        <w:name w:val="BB1533C97B8446EC9616C9C239B00B7D"/>
        <w:category>
          <w:name w:val="Général"/>
          <w:gallery w:val="placeholder"/>
        </w:category>
        <w:types>
          <w:type w:val="bbPlcHdr"/>
        </w:types>
        <w:behaviors>
          <w:behavior w:val="content"/>
        </w:behaviors>
        <w:guid w:val="{6CC3DAE6-5365-487D-AAE5-BB515657B19B}"/>
      </w:docPartPr>
      <w:docPartBody>
        <w:p w:rsidR="007D09C4" w:rsidRDefault="000C041A" w:rsidP="000C041A">
          <w:pPr>
            <w:pStyle w:val="BB1533C97B8446EC9616C9C239B00B7D"/>
          </w:pPr>
          <w:r>
            <w:rPr>
              <w:rFonts w:asciiTheme="majorHAnsi" w:eastAsiaTheme="majorEastAsia" w:hAnsiTheme="majorHAnsi" w:cstheme="majorBidi"/>
            </w:rPr>
            <w:t>[Tapez le sous-titre du document]</w:t>
          </w:r>
        </w:p>
      </w:docPartBody>
    </w:docPart>
    <w:docPart>
      <w:docPartPr>
        <w:name w:val="4C502179273540C9803B68E1FE4F9611"/>
        <w:category>
          <w:name w:val="Général"/>
          <w:gallery w:val="placeholder"/>
        </w:category>
        <w:types>
          <w:type w:val="bbPlcHdr"/>
        </w:types>
        <w:behaviors>
          <w:behavior w:val="content"/>
        </w:behaviors>
        <w:guid w:val="{D55620BC-6736-4DA8-824D-63B0862EDA6F}"/>
      </w:docPartPr>
      <w:docPartBody>
        <w:p w:rsidR="007D09C4" w:rsidRDefault="000C041A" w:rsidP="000C041A">
          <w:pPr>
            <w:pStyle w:val="4C502179273540C9803B68E1FE4F9611"/>
          </w:pPr>
          <w:r>
            <w:rPr>
              <w:color w:val="4472C4" w:themeColor="accent1"/>
            </w:rPr>
            <w:t>[Tapez le nom de l'auteur]</w:t>
          </w:r>
        </w:p>
      </w:docPartBody>
    </w:docPart>
    <w:docPart>
      <w:docPartPr>
        <w:name w:val="63AF20415E7E4D1E81203DF87706D420"/>
        <w:category>
          <w:name w:val="Général"/>
          <w:gallery w:val="placeholder"/>
        </w:category>
        <w:types>
          <w:type w:val="bbPlcHdr"/>
        </w:types>
        <w:behaviors>
          <w:behavior w:val="content"/>
        </w:behaviors>
        <w:guid w:val="{8006AF9F-C67D-4193-9E49-788FA31EA356}"/>
      </w:docPartPr>
      <w:docPartBody>
        <w:p w:rsidR="007D09C4" w:rsidRDefault="000C041A" w:rsidP="000C041A">
          <w:pPr>
            <w:pStyle w:val="63AF20415E7E4D1E81203DF87706D420"/>
          </w:pPr>
          <w:r>
            <w:rPr>
              <w:color w:val="4472C4" w:themeColor="accent1"/>
            </w:rPr>
            <w:t>[Sélectionnez la date]</w:t>
          </w:r>
        </w:p>
      </w:docPartBody>
    </w:docPart>
    <w:docPart>
      <w:docPartPr>
        <w:name w:val="CF567F25EAD74A0089BC21FDD9972EEB"/>
        <w:category>
          <w:name w:val="Général"/>
          <w:gallery w:val="placeholder"/>
        </w:category>
        <w:types>
          <w:type w:val="bbPlcHdr"/>
        </w:types>
        <w:behaviors>
          <w:behavior w:val="content"/>
        </w:behaviors>
        <w:guid w:val="{4ADE9B7C-D4F7-4893-AE80-5DFBAF4B65DD}"/>
      </w:docPartPr>
      <w:docPartBody>
        <w:p w:rsidR="007D09C4" w:rsidRDefault="000C041A">
          <w:r w:rsidRPr="00624FFC">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viar Dreams">
    <w:altName w:val="Segoe UI Semilight"/>
    <w:charset w:val="00"/>
    <w:family w:val="swiss"/>
    <w:pitch w:val="variable"/>
    <w:sig w:usb0="00000001" w:usb1="500000EB" w:usb2="00000000" w:usb3="00000000" w:csb0="0000019F" w:csb1="00000000"/>
  </w:font>
  <w:font w:name="WeblySleek UI Light">
    <w:altName w:val="Segoe UI Semilight"/>
    <w:charset w:val="00"/>
    <w:family w:val="swiss"/>
    <w:pitch w:val="variable"/>
    <w:sig w:usb0="00000000"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C041A"/>
    <w:rsid w:val="000B577F"/>
    <w:rsid w:val="000C041A"/>
    <w:rsid w:val="00113423"/>
    <w:rsid w:val="00115E69"/>
    <w:rsid w:val="0012457F"/>
    <w:rsid w:val="001A61C2"/>
    <w:rsid w:val="001C39E3"/>
    <w:rsid w:val="002A41B5"/>
    <w:rsid w:val="00334DAC"/>
    <w:rsid w:val="0036300E"/>
    <w:rsid w:val="003A317B"/>
    <w:rsid w:val="005E4271"/>
    <w:rsid w:val="0063153A"/>
    <w:rsid w:val="00647855"/>
    <w:rsid w:val="007D09C4"/>
    <w:rsid w:val="00B11506"/>
    <w:rsid w:val="00B5795F"/>
    <w:rsid w:val="00C34A58"/>
    <w:rsid w:val="00E42DBB"/>
    <w:rsid w:val="00F314CA"/>
    <w:rsid w:val="00FD17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8584A54D8248F5B550A0172A222707">
    <w:name w:val="DE8584A54D8248F5B550A0172A222707"/>
    <w:rsid w:val="000C041A"/>
  </w:style>
  <w:style w:type="paragraph" w:customStyle="1" w:styleId="85DBCDD9E4264B72B5F09B2B6C875FDB">
    <w:name w:val="85DBCDD9E4264B72B5F09B2B6C875FDB"/>
    <w:rsid w:val="000C041A"/>
  </w:style>
  <w:style w:type="paragraph" w:customStyle="1" w:styleId="BB1533C97B8446EC9616C9C239B00B7D">
    <w:name w:val="BB1533C97B8446EC9616C9C239B00B7D"/>
    <w:rsid w:val="000C041A"/>
  </w:style>
  <w:style w:type="paragraph" w:customStyle="1" w:styleId="4C502179273540C9803B68E1FE4F9611">
    <w:name w:val="4C502179273540C9803B68E1FE4F9611"/>
    <w:rsid w:val="000C041A"/>
  </w:style>
  <w:style w:type="paragraph" w:customStyle="1" w:styleId="63AF20415E7E4D1E81203DF87706D420">
    <w:name w:val="63AF20415E7E4D1E81203DF87706D420"/>
    <w:rsid w:val="000C041A"/>
  </w:style>
  <w:style w:type="character" w:styleId="Textedelespacerserv">
    <w:name w:val="Placeholder Text"/>
    <w:basedOn w:val="Policepardfaut"/>
    <w:uiPriority w:val="99"/>
    <w:semiHidden/>
    <w:rsid w:val="000C04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791355A382D44897F1C35AA59EC84D" ma:contentTypeVersion="2" ma:contentTypeDescription="Crée un document." ma:contentTypeScope="" ma:versionID="5d4195249c0d7623b3dd4fd31f2589fc">
  <xsd:schema xmlns:xsd="http://www.w3.org/2001/XMLSchema" xmlns:xs="http://www.w3.org/2001/XMLSchema" xmlns:p="http://schemas.microsoft.com/office/2006/metadata/properties" xmlns:ns2="c2ed5083-0e45-4a21-bc8b-7c2649f42b14" targetNamespace="http://schemas.microsoft.com/office/2006/metadata/properties" ma:root="true" ma:fieldsID="5e6842c350f41219feed30572361cf50" ns2:_="">
    <xsd:import namespace="c2ed5083-0e45-4a21-bc8b-7c2649f42b1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d5083-0e45-4a21-bc8b-7c2649f42b14"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B96709-7E44-4C5D-BE4C-AA51B0CE53C1}">
  <ds:schemaRefs>
    <ds:schemaRef ds:uri="http://schemas.microsoft.com/sharepoint/v3/contenttype/forms"/>
  </ds:schemaRefs>
</ds:datastoreItem>
</file>

<file path=customXml/itemProps3.xml><?xml version="1.0" encoding="utf-8"?>
<ds:datastoreItem xmlns:ds="http://schemas.openxmlformats.org/officeDocument/2006/customXml" ds:itemID="{ABBEC357-FA44-4FB4-A017-A758390DD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d5083-0e45-4a21-bc8b-7c2649f42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1FF416-EA52-4EC6-94F2-47D0A516369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A979811-3F3F-4039-86E8-7AAD59A9F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10</Pages>
  <Words>2135</Words>
  <Characters>11743</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Titre</vt:lpstr>
    </vt:vector>
  </TitlesOfParts>
  <Company>Wyres</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subject>Année 2020</dc:subject>
  <dc:creator>Brian Wyld</dc:creator>
  <cp:lastModifiedBy>Brian Wyld</cp:lastModifiedBy>
  <cp:revision>20</cp:revision>
  <cp:lastPrinted>2016-11-17T13:14:00Z</cp:lastPrinted>
  <dcterms:created xsi:type="dcterms:W3CDTF">2018-11-22T09:46:00Z</dcterms:created>
  <dcterms:modified xsi:type="dcterms:W3CDTF">2020-04-23T11:56:00Z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0x0101006F791355A382D44897F1C35AA59EC84D</vt:lpwstr>
  </property>
</Properties>
</file>